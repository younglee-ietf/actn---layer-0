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90D74" w14:textId="77777777" w:rsidR="00FE37BA" w:rsidRPr="00CB3962" w:rsidRDefault="00621649" w:rsidP="00FE37BA">
      <w:pPr>
        <w:pStyle w:val="RFCTitle"/>
      </w:pPr>
      <w:r>
        <w:rPr>
          <w:noProof/>
          <w:lang w:eastAsia="zh-CN"/>
        </w:rPr>
        <mc:AlternateContent>
          <mc:Choice Requires="wps">
            <w:drawing>
              <wp:anchor distT="0" distB="0" distL="114300" distR="114300" simplePos="0" relativeHeight="251657728" behindDoc="0" locked="1" layoutInCell="1" allowOverlap="1" wp14:anchorId="2D8E8D90" wp14:editId="50D98C07">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7D827AF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8440E3" w:rsidRPr="008440E3">
        <w:t xml:space="preserve">A YANG Data Model for </w:t>
      </w:r>
      <w:r w:rsidR="00170A5D">
        <w:t>Layer 0 Types</w:t>
      </w:r>
      <w:r w:rsidR="00FB6552">
        <w:t xml:space="preserve"> </w:t>
      </w:r>
    </w:p>
    <w:p w14:paraId="3B85ECAA" w14:textId="77777777" w:rsidR="00FE37BA" w:rsidRPr="00D06C39" w:rsidRDefault="00B66A6F" w:rsidP="00FE37BA">
      <w:pPr>
        <w:pStyle w:val="RFCTitle"/>
        <w:rPr>
          <w:rFonts w:eastAsia="宋体"/>
          <w:lang w:eastAsia="zh-CN"/>
        </w:rPr>
      </w:pPr>
      <w:r>
        <w:t>d</w:t>
      </w:r>
      <w:r w:rsidR="007D2FFF">
        <w:t>raft-ietf</w:t>
      </w:r>
      <w:r w:rsidR="00FE37BA" w:rsidRPr="00284C64">
        <w:t>-ccamp-</w:t>
      </w:r>
      <w:r w:rsidR="00170A5D">
        <w:t>layer0-types</w:t>
      </w:r>
      <w:r w:rsidR="008B4462">
        <w:t>-01</w:t>
      </w:r>
    </w:p>
    <w:p w14:paraId="1BD50137" w14:textId="77777777" w:rsidR="0065073D" w:rsidRPr="00BB56CA" w:rsidRDefault="0065073D" w:rsidP="0065073D">
      <w:pPr>
        <w:ind w:left="0"/>
      </w:pPr>
      <w:r w:rsidRPr="00BB56CA">
        <w:t>Abstract</w:t>
      </w:r>
    </w:p>
    <w:p w14:paraId="559C4B15" w14:textId="77777777" w:rsidR="0065073D" w:rsidRDefault="00197C04" w:rsidP="00197C04">
      <w:pPr>
        <w:rPr>
          <w:ins w:id="1" w:author="Zhenghaomian" w:date="2019-08-07T14:51:00Z"/>
        </w:rPr>
      </w:pPr>
      <w:r>
        <w:t xml:space="preserve">This document defines a collection of common data types and groupings in </w:t>
      </w:r>
      <w:ins w:id="2" w:author="Zhenghaomian" w:date="2019-08-07T14:51:00Z">
        <w:r w:rsidR="00B23F7D">
          <w:rPr>
            <w:rFonts w:asciiTheme="minorEastAsia" w:eastAsiaTheme="minorEastAsia" w:hAnsiTheme="minorEastAsia"/>
            <w:lang w:eastAsia="zh-CN"/>
          </w:rPr>
          <w:t xml:space="preserve">the </w:t>
        </w:r>
      </w:ins>
      <w:r>
        <w:t>YANG data modeling language.  These derived common types and groupings are intended to be imported by modules that model Layer 0 Traffic Engineering (TE) configuration and state capabilities such as Wavelength S</w:t>
      </w:r>
      <w:r w:rsidR="0065073D" w:rsidRPr="00BB56CA">
        <w:t>wit</w:t>
      </w:r>
      <w:r>
        <w:t>ched Optical N</w:t>
      </w:r>
      <w:r w:rsidR="00FC0B21">
        <w:t>etworks (WSONs)</w:t>
      </w:r>
      <w:r>
        <w:t xml:space="preserve"> and Spectrum Switched optical Networks (SSONs)</w:t>
      </w:r>
      <w:r w:rsidR="00FC0B21">
        <w:t xml:space="preserve">. </w:t>
      </w:r>
      <w:ins w:id="3" w:author="Zhenghaomian" w:date="2019-08-07T14:52:00Z">
        <w:r w:rsidR="00B23F7D">
          <w:rPr>
            <w:rFonts w:hint="eastAsia"/>
          </w:rPr>
          <w:t>The applicability of this document is mainly for TE, but not limited to.</w:t>
        </w:r>
      </w:ins>
    </w:p>
    <w:p w14:paraId="67F955FE" w14:textId="77777777" w:rsidR="00B23F7D" w:rsidRDefault="00B23F7D" w:rsidP="00197C04">
      <w:ins w:id="4" w:author="Zhenghaomian" w:date="2019-08-07T14:51:00Z">
        <w:r>
          <w:rPr>
            <w:rFonts w:hint="eastAsia"/>
          </w:rPr>
          <w:t>The YANG data model in this document conforms to the Network Management Datastore Architecture defined in RFC 8342.</w:t>
        </w:r>
      </w:ins>
    </w:p>
    <w:p w14:paraId="6364EAA8" w14:textId="77777777" w:rsidR="00FE37BA" w:rsidRPr="00BB56CA" w:rsidRDefault="00FE37BA" w:rsidP="00FE37BA">
      <w:pPr>
        <w:pStyle w:val="RFCH1-noTOCnonum"/>
      </w:pPr>
      <w:r w:rsidRPr="00BB56CA">
        <w:t>Status of this Memo</w:t>
      </w:r>
    </w:p>
    <w:p w14:paraId="318B12C3" w14:textId="77777777" w:rsidR="00FE37BA" w:rsidRPr="008D50C0" w:rsidRDefault="00FE37BA" w:rsidP="00FE37BA">
      <w:r>
        <w:t>This Internet-Draft is submitted to IETF in full conformance with the provisions of BCP 78 and BCP 79.</w:t>
      </w:r>
      <w:r w:rsidRPr="007317D6">
        <w:t xml:space="preserve">       </w:t>
      </w:r>
    </w:p>
    <w:p w14:paraId="3F5B939D" w14:textId="77777777"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14:paraId="373AC088" w14:textId="77777777"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14:paraId="63F8FAB8" w14:textId="77777777" w:rsidR="00FE37BA" w:rsidRPr="007317D6" w:rsidRDefault="00FE37BA" w:rsidP="00FE37BA">
      <w:r w:rsidRPr="007317D6">
        <w:lastRenderedPageBreak/>
        <w:t>The list of current Internet-Drafts can be accessed at http://www.ietf.org/ietf/1id-abstracts.txt</w:t>
      </w:r>
    </w:p>
    <w:p w14:paraId="61B75276" w14:textId="77777777" w:rsidR="00FE37BA" w:rsidRPr="007317D6" w:rsidRDefault="00FE37BA" w:rsidP="00FE37BA">
      <w:r w:rsidRPr="007317D6">
        <w:t>The list of Internet-Draft Shadow Directories can be accessed at http://www.ietf.org/shadow.html</w:t>
      </w:r>
    </w:p>
    <w:p w14:paraId="50E36F1A" w14:textId="77777777" w:rsidR="00FE37BA" w:rsidRPr="007317D6" w:rsidRDefault="00FE37BA" w:rsidP="00FE37BA">
      <w:r w:rsidRPr="007317D6">
        <w:t xml:space="preserve">This Internet-Draft will expire on </w:t>
      </w:r>
      <w:r w:rsidR="008B4462">
        <w:rPr>
          <w:rFonts w:eastAsia="宋体"/>
          <w:lang w:eastAsia="zh-CN"/>
        </w:rPr>
        <w:t>November 27</w:t>
      </w:r>
      <w:r w:rsidR="007D7C72">
        <w:rPr>
          <w:rFonts w:eastAsia="宋体"/>
          <w:lang w:eastAsia="zh-CN"/>
        </w:rPr>
        <w:t>,</w:t>
      </w:r>
      <w:r w:rsidRPr="007317D6">
        <w:t xml:space="preserve"> </w:t>
      </w:r>
      <w:r w:rsidR="00B4290A">
        <w:t>2019</w:t>
      </w:r>
      <w:r w:rsidRPr="007317D6">
        <w:t>.</w:t>
      </w:r>
    </w:p>
    <w:p w14:paraId="402A2A69" w14:textId="77777777" w:rsidR="00FE37BA" w:rsidRDefault="00FE37BA" w:rsidP="00FE37BA">
      <w:pPr>
        <w:ind w:left="0"/>
      </w:pPr>
      <w:r w:rsidRPr="00BB56CA">
        <w:t>Copyright Notice</w:t>
      </w:r>
    </w:p>
    <w:p w14:paraId="2CA9E28D" w14:textId="77777777" w:rsidR="00FE37BA" w:rsidRPr="00BB56CA" w:rsidRDefault="00FE37BA" w:rsidP="00FE37BA">
      <w:pPr>
        <w:ind w:left="0"/>
      </w:pPr>
    </w:p>
    <w:p w14:paraId="0C64FDFD" w14:textId="77777777" w:rsidR="00FE37BA" w:rsidRDefault="00FE37BA" w:rsidP="00283137">
      <w:r>
        <w:t xml:space="preserve">Copyright (c) </w:t>
      </w:r>
      <w:r w:rsidR="000632AA">
        <w:t>2019</w:t>
      </w:r>
      <w:r>
        <w:t xml:space="preserve"> IETF Trust and the persons identified as the document authors.  All rights reserved. </w:t>
      </w:r>
    </w:p>
    <w:p w14:paraId="19708052" w14:textId="77777777" w:rsidR="00FE37BA" w:rsidRDefault="00FE37BA" w:rsidP="00FE37BA">
      <w:r>
        <w:t>This document is subject to BCP 78 and the IETF Trust’s Legal Provisions Relating to IETF Documents (</w:t>
      </w:r>
      <w:hyperlink r:id="rId8" w:history="1">
        <w:r w:rsidRPr="0089237C">
          <w:rPr>
            <w:rStyle w:val="af7"/>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BF7801E" w14:textId="77777777" w:rsidR="00FE37BA" w:rsidRPr="00BB56CA" w:rsidRDefault="00FE37BA" w:rsidP="00FE37BA">
      <w:pPr>
        <w:pStyle w:val="RFCH1-noTOCnonum"/>
      </w:pPr>
      <w:r w:rsidRPr="00BB56CA">
        <w:t>Table of Contents</w:t>
      </w:r>
    </w:p>
    <w:p w14:paraId="30FAA676" w14:textId="77777777" w:rsidR="00FE37BA" w:rsidRPr="00BB56CA" w:rsidRDefault="00FE37BA" w:rsidP="00FE37BA">
      <w:pPr>
        <w:pStyle w:val="10"/>
      </w:pPr>
    </w:p>
    <w:p w14:paraId="1AD0D31D" w14:textId="77777777" w:rsidR="00510FAD" w:rsidRDefault="00BE4F3F">
      <w:pPr>
        <w:pStyle w:val="10"/>
        <w:rPr>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hyperlink w:anchor="_Toc9888841" w:history="1">
        <w:r w:rsidR="00510FAD" w:rsidRPr="005E1508">
          <w:rPr>
            <w:rStyle w:val="af7"/>
          </w:rPr>
          <w:t>1. Introduction</w:t>
        </w:r>
        <w:r w:rsidR="00510FAD">
          <w:rPr>
            <w:webHidden/>
          </w:rPr>
          <w:tab/>
        </w:r>
        <w:r w:rsidR="00510FAD">
          <w:rPr>
            <w:webHidden/>
          </w:rPr>
          <w:fldChar w:fldCharType="begin"/>
        </w:r>
        <w:r w:rsidR="00510FAD">
          <w:rPr>
            <w:webHidden/>
          </w:rPr>
          <w:instrText xml:space="preserve"> PAGEREF _Toc9888841 \h </w:instrText>
        </w:r>
        <w:r w:rsidR="00510FAD">
          <w:rPr>
            <w:webHidden/>
          </w:rPr>
        </w:r>
        <w:r w:rsidR="00510FAD">
          <w:rPr>
            <w:webHidden/>
          </w:rPr>
          <w:fldChar w:fldCharType="separate"/>
        </w:r>
        <w:r w:rsidR="00510FAD">
          <w:rPr>
            <w:webHidden/>
          </w:rPr>
          <w:t>2</w:t>
        </w:r>
        <w:r w:rsidR="00510FAD">
          <w:rPr>
            <w:webHidden/>
          </w:rPr>
          <w:fldChar w:fldCharType="end"/>
        </w:r>
      </w:hyperlink>
    </w:p>
    <w:p w14:paraId="583FB5A2" w14:textId="77777777" w:rsidR="00510FAD" w:rsidRDefault="00E73FF6">
      <w:pPr>
        <w:pStyle w:val="22"/>
        <w:rPr>
          <w:rFonts w:asciiTheme="minorHAnsi" w:eastAsiaTheme="minorEastAsia" w:hAnsiTheme="minorHAnsi" w:cstheme="minorBidi"/>
          <w:sz w:val="22"/>
          <w:szCs w:val="22"/>
        </w:rPr>
      </w:pPr>
      <w:hyperlink w:anchor="_Toc9888842" w:history="1">
        <w:r w:rsidR="00510FAD" w:rsidRPr="005E1508">
          <w:rPr>
            <w:rStyle w:val="af7"/>
          </w:rPr>
          <w:t>1.1. Requirements Language</w:t>
        </w:r>
        <w:r w:rsidR="00510FAD">
          <w:rPr>
            <w:webHidden/>
          </w:rPr>
          <w:tab/>
        </w:r>
        <w:r w:rsidR="00510FAD">
          <w:rPr>
            <w:webHidden/>
          </w:rPr>
          <w:fldChar w:fldCharType="begin"/>
        </w:r>
        <w:r w:rsidR="00510FAD">
          <w:rPr>
            <w:webHidden/>
          </w:rPr>
          <w:instrText xml:space="preserve"> PAGEREF _Toc9888842 \h </w:instrText>
        </w:r>
        <w:r w:rsidR="00510FAD">
          <w:rPr>
            <w:webHidden/>
          </w:rPr>
        </w:r>
        <w:r w:rsidR="00510FAD">
          <w:rPr>
            <w:webHidden/>
          </w:rPr>
          <w:fldChar w:fldCharType="separate"/>
        </w:r>
        <w:r w:rsidR="00510FAD">
          <w:rPr>
            <w:webHidden/>
          </w:rPr>
          <w:t>3</w:t>
        </w:r>
        <w:r w:rsidR="00510FAD">
          <w:rPr>
            <w:webHidden/>
          </w:rPr>
          <w:fldChar w:fldCharType="end"/>
        </w:r>
      </w:hyperlink>
    </w:p>
    <w:p w14:paraId="1F27E73D" w14:textId="77777777" w:rsidR="00510FAD" w:rsidRDefault="00E73FF6">
      <w:pPr>
        <w:pStyle w:val="22"/>
        <w:rPr>
          <w:rFonts w:asciiTheme="minorHAnsi" w:eastAsiaTheme="minorEastAsia" w:hAnsiTheme="minorHAnsi" w:cstheme="minorBidi"/>
          <w:sz w:val="22"/>
          <w:szCs w:val="22"/>
        </w:rPr>
      </w:pPr>
      <w:hyperlink w:anchor="_Toc9888843" w:history="1">
        <w:r w:rsidR="00510FAD" w:rsidRPr="005E1508">
          <w:rPr>
            <w:rStyle w:val="af7"/>
          </w:rPr>
          <w:t>1.2. Terminology</w:t>
        </w:r>
        <w:r w:rsidR="00510FAD">
          <w:rPr>
            <w:webHidden/>
          </w:rPr>
          <w:tab/>
        </w:r>
        <w:r w:rsidR="00510FAD">
          <w:rPr>
            <w:webHidden/>
          </w:rPr>
          <w:fldChar w:fldCharType="begin"/>
        </w:r>
        <w:r w:rsidR="00510FAD">
          <w:rPr>
            <w:webHidden/>
          </w:rPr>
          <w:instrText xml:space="preserve"> PAGEREF _Toc9888843 \h </w:instrText>
        </w:r>
        <w:r w:rsidR="00510FAD">
          <w:rPr>
            <w:webHidden/>
          </w:rPr>
        </w:r>
        <w:r w:rsidR="00510FAD">
          <w:rPr>
            <w:webHidden/>
          </w:rPr>
          <w:fldChar w:fldCharType="separate"/>
        </w:r>
        <w:r w:rsidR="00510FAD">
          <w:rPr>
            <w:webHidden/>
          </w:rPr>
          <w:t>3</w:t>
        </w:r>
        <w:r w:rsidR="00510FAD">
          <w:rPr>
            <w:webHidden/>
          </w:rPr>
          <w:fldChar w:fldCharType="end"/>
        </w:r>
      </w:hyperlink>
    </w:p>
    <w:p w14:paraId="58DECB67" w14:textId="77777777" w:rsidR="00510FAD" w:rsidRDefault="00E73FF6">
      <w:pPr>
        <w:pStyle w:val="22"/>
        <w:rPr>
          <w:rFonts w:asciiTheme="minorHAnsi" w:eastAsiaTheme="minorEastAsia" w:hAnsiTheme="minorHAnsi" w:cstheme="minorBidi"/>
          <w:sz w:val="22"/>
          <w:szCs w:val="22"/>
        </w:rPr>
      </w:pPr>
      <w:hyperlink w:anchor="_Toc9888844" w:history="1">
        <w:r w:rsidR="00510FAD" w:rsidRPr="005E1508">
          <w:rPr>
            <w:rStyle w:val="af7"/>
          </w:rPr>
          <w:t>1.3. Prefixes in Data Node Names</w:t>
        </w:r>
        <w:r w:rsidR="00510FAD">
          <w:rPr>
            <w:webHidden/>
          </w:rPr>
          <w:tab/>
        </w:r>
        <w:r w:rsidR="00510FAD">
          <w:rPr>
            <w:webHidden/>
          </w:rPr>
          <w:fldChar w:fldCharType="begin"/>
        </w:r>
        <w:r w:rsidR="00510FAD">
          <w:rPr>
            <w:webHidden/>
          </w:rPr>
          <w:instrText xml:space="preserve"> PAGEREF _Toc9888844 \h </w:instrText>
        </w:r>
        <w:r w:rsidR="00510FAD">
          <w:rPr>
            <w:webHidden/>
          </w:rPr>
        </w:r>
        <w:r w:rsidR="00510FAD">
          <w:rPr>
            <w:webHidden/>
          </w:rPr>
          <w:fldChar w:fldCharType="separate"/>
        </w:r>
        <w:r w:rsidR="00510FAD">
          <w:rPr>
            <w:webHidden/>
          </w:rPr>
          <w:t>3</w:t>
        </w:r>
        <w:r w:rsidR="00510FAD">
          <w:rPr>
            <w:webHidden/>
          </w:rPr>
          <w:fldChar w:fldCharType="end"/>
        </w:r>
      </w:hyperlink>
    </w:p>
    <w:p w14:paraId="762E09C1" w14:textId="77777777" w:rsidR="00510FAD" w:rsidRDefault="00E73FF6">
      <w:pPr>
        <w:pStyle w:val="10"/>
        <w:rPr>
          <w:rFonts w:asciiTheme="minorHAnsi" w:eastAsiaTheme="minorEastAsia" w:hAnsiTheme="minorHAnsi" w:cstheme="minorBidi"/>
          <w:sz w:val="22"/>
          <w:szCs w:val="22"/>
        </w:rPr>
      </w:pPr>
      <w:hyperlink w:anchor="_Toc9888845" w:history="1">
        <w:r w:rsidR="00510FAD" w:rsidRPr="005E1508">
          <w:rPr>
            <w:rStyle w:val="af7"/>
          </w:rPr>
          <w:t>2. IETF-Layer0-Types YANG Module</w:t>
        </w:r>
        <w:r w:rsidR="00510FAD">
          <w:rPr>
            <w:webHidden/>
          </w:rPr>
          <w:tab/>
        </w:r>
        <w:r w:rsidR="00510FAD">
          <w:rPr>
            <w:webHidden/>
          </w:rPr>
          <w:fldChar w:fldCharType="begin"/>
        </w:r>
        <w:r w:rsidR="00510FAD">
          <w:rPr>
            <w:webHidden/>
          </w:rPr>
          <w:instrText xml:space="preserve"> PAGEREF _Toc9888845 \h </w:instrText>
        </w:r>
        <w:r w:rsidR="00510FAD">
          <w:rPr>
            <w:webHidden/>
          </w:rPr>
        </w:r>
        <w:r w:rsidR="00510FAD">
          <w:rPr>
            <w:webHidden/>
          </w:rPr>
          <w:fldChar w:fldCharType="separate"/>
        </w:r>
        <w:r w:rsidR="00510FAD">
          <w:rPr>
            <w:webHidden/>
          </w:rPr>
          <w:t>7</w:t>
        </w:r>
        <w:r w:rsidR="00510FAD">
          <w:rPr>
            <w:webHidden/>
          </w:rPr>
          <w:fldChar w:fldCharType="end"/>
        </w:r>
      </w:hyperlink>
    </w:p>
    <w:p w14:paraId="5F391B0F" w14:textId="77777777" w:rsidR="00510FAD" w:rsidRDefault="00E73FF6">
      <w:pPr>
        <w:pStyle w:val="10"/>
        <w:rPr>
          <w:rFonts w:asciiTheme="minorHAnsi" w:eastAsiaTheme="minorEastAsia" w:hAnsiTheme="minorHAnsi" w:cstheme="minorBidi"/>
          <w:sz w:val="22"/>
          <w:szCs w:val="22"/>
        </w:rPr>
      </w:pPr>
      <w:hyperlink w:anchor="_Toc9888846" w:history="1">
        <w:r w:rsidR="00510FAD" w:rsidRPr="005E1508">
          <w:rPr>
            <w:rStyle w:val="af7"/>
          </w:rPr>
          <w:t>3. Security Considerations</w:t>
        </w:r>
        <w:r w:rsidR="00510FAD">
          <w:rPr>
            <w:webHidden/>
          </w:rPr>
          <w:tab/>
        </w:r>
        <w:r w:rsidR="00510FAD">
          <w:rPr>
            <w:webHidden/>
          </w:rPr>
          <w:fldChar w:fldCharType="begin"/>
        </w:r>
        <w:r w:rsidR="00510FAD">
          <w:rPr>
            <w:webHidden/>
          </w:rPr>
          <w:instrText xml:space="preserve"> PAGEREF _Toc9888846 \h </w:instrText>
        </w:r>
        <w:r w:rsidR="00510FAD">
          <w:rPr>
            <w:webHidden/>
          </w:rPr>
        </w:r>
        <w:r w:rsidR="00510FAD">
          <w:rPr>
            <w:webHidden/>
          </w:rPr>
          <w:fldChar w:fldCharType="separate"/>
        </w:r>
        <w:r w:rsidR="00510FAD">
          <w:rPr>
            <w:webHidden/>
          </w:rPr>
          <w:t>23</w:t>
        </w:r>
        <w:r w:rsidR="00510FAD">
          <w:rPr>
            <w:webHidden/>
          </w:rPr>
          <w:fldChar w:fldCharType="end"/>
        </w:r>
      </w:hyperlink>
    </w:p>
    <w:p w14:paraId="2CD008A9" w14:textId="77777777" w:rsidR="00510FAD" w:rsidRDefault="00E73FF6">
      <w:pPr>
        <w:pStyle w:val="10"/>
        <w:rPr>
          <w:rFonts w:asciiTheme="minorHAnsi" w:eastAsiaTheme="minorEastAsia" w:hAnsiTheme="minorHAnsi" w:cstheme="minorBidi"/>
          <w:sz w:val="22"/>
          <w:szCs w:val="22"/>
        </w:rPr>
      </w:pPr>
      <w:hyperlink w:anchor="_Toc9888847" w:history="1">
        <w:r w:rsidR="00510FAD" w:rsidRPr="005E1508">
          <w:rPr>
            <w:rStyle w:val="af7"/>
          </w:rPr>
          <w:t>4. IANA Considerations</w:t>
        </w:r>
        <w:r w:rsidR="00510FAD">
          <w:rPr>
            <w:webHidden/>
          </w:rPr>
          <w:tab/>
        </w:r>
        <w:r w:rsidR="00510FAD">
          <w:rPr>
            <w:webHidden/>
          </w:rPr>
          <w:fldChar w:fldCharType="begin"/>
        </w:r>
        <w:r w:rsidR="00510FAD">
          <w:rPr>
            <w:webHidden/>
          </w:rPr>
          <w:instrText xml:space="preserve"> PAGEREF _Toc9888847 \h </w:instrText>
        </w:r>
        <w:r w:rsidR="00510FAD">
          <w:rPr>
            <w:webHidden/>
          </w:rPr>
        </w:r>
        <w:r w:rsidR="00510FAD">
          <w:rPr>
            <w:webHidden/>
          </w:rPr>
          <w:fldChar w:fldCharType="separate"/>
        </w:r>
        <w:r w:rsidR="00510FAD">
          <w:rPr>
            <w:webHidden/>
          </w:rPr>
          <w:t>24</w:t>
        </w:r>
        <w:r w:rsidR="00510FAD">
          <w:rPr>
            <w:webHidden/>
          </w:rPr>
          <w:fldChar w:fldCharType="end"/>
        </w:r>
      </w:hyperlink>
    </w:p>
    <w:p w14:paraId="43E8F8B0" w14:textId="77777777" w:rsidR="00510FAD" w:rsidRDefault="00E73FF6">
      <w:pPr>
        <w:pStyle w:val="10"/>
        <w:rPr>
          <w:rFonts w:asciiTheme="minorHAnsi" w:eastAsiaTheme="minorEastAsia" w:hAnsiTheme="minorHAnsi" w:cstheme="minorBidi"/>
          <w:sz w:val="22"/>
          <w:szCs w:val="22"/>
        </w:rPr>
      </w:pPr>
      <w:hyperlink w:anchor="_Toc9888848" w:history="1">
        <w:r w:rsidR="00510FAD" w:rsidRPr="005E1508">
          <w:rPr>
            <w:rStyle w:val="af7"/>
          </w:rPr>
          <w:t>5. References</w:t>
        </w:r>
        <w:r w:rsidR="00510FAD">
          <w:rPr>
            <w:webHidden/>
          </w:rPr>
          <w:tab/>
        </w:r>
        <w:r w:rsidR="00510FAD">
          <w:rPr>
            <w:webHidden/>
          </w:rPr>
          <w:fldChar w:fldCharType="begin"/>
        </w:r>
        <w:r w:rsidR="00510FAD">
          <w:rPr>
            <w:webHidden/>
          </w:rPr>
          <w:instrText xml:space="preserve"> PAGEREF _Toc9888848 \h </w:instrText>
        </w:r>
        <w:r w:rsidR="00510FAD">
          <w:rPr>
            <w:webHidden/>
          </w:rPr>
        </w:r>
        <w:r w:rsidR="00510FAD">
          <w:rPr>
            <w:webHidden/>
          </w:rPr>
          <w:fldChar w:fldCharType="separate"/>
        </w:r>
        <w:r w:rsidR="00510FAD">
          <w:rPr>
            <w:webHidden/>
          </w:rPr>
          <w:t>25</w:t>
        </w:r>
        <w:r w:rsidR="00510FAD">
          <w:rPr>
            <w:webHidden/>
          </w:rPr>
          <w:fldChar w:fldCharType="end"/>
        </w:r>
      </w:hyperlink>
    </w:p>
    <w:p w14:paraId="5B9941BE" w14:textId="77777777" w:rsidR="00510FAD" w:rsidRDefault="00E73FF6">
      <w:pPr>
        <w:pStyle w:val="22"/>
        <w:rPr>
          <w:rFonts w:asciiTheme="minorHAnsi" w:eastAsiaTheme="minorEastAsia" w:hAnsiTheme="minorHAnsi" w:cstheme="minorBidi"/>
          <w:sz w:val="22"/>
          <w:szCs w:val="22"/>
        </w:rPr>
      </w:pPr>
      <w:hyperlink w:anchor="_Toc9888849" w:history="1">
        <w:r w:rsidR="00510FAD" w:rsidRPr="005E1508">
          <w:rPr>
            <w:rStyle w:val="af7"/>
          </w:rPr>
          <w:t>5.1. Normative References</w:t>
        </w:r>
        <w:r w:rsidR="00510FAD">
          <w:rPr>
            <w:webHidden/>
          </w:rPr>
          <w:tab/>
        </w:r>
        <w:r w:rsidR="00510FAD">
          <w:rPr>
            <w:webHidden/>
          </w:rPr>
          <w:fldChar w:fldCharType="begin"/>
        </w:r>
        <w:r w:rsidR="00510FAD">
          <w:rPr>
            <w:webHidden/>
          </w:rPr>
          <w:instrText xml:space="preserve"> PAGEREF _Toc9888849 \h </w:instrText>
        </w:r>
        <w:r w:rsidR="00510FAD">
          <w:rPr>
            <w:webHidden/>
          </w:rPr>
        </w:r>
        <w:r w:rsidR="00510FAD">
          <w:rPr>
            <w:webHidden/>
          </w:rPr>
          <w:fldChar w:fldCharType="separate"/>
        </w:r>
        <w:r w:rsidR="00510FAD">
          <w:rPr>
            <w:webHidden/>
          </w:rPr>
          <w:t>25</w:t>
        </w:r>
        <w:r w:rsidR="00510FAD">
          <w:rPr>
            <w:webHidden/>
          </w:rPr>
          <w:fldChar w:fldCharType="end"/>
        </w:r>
      </w:hyperlink>
    </w:p>
    <w:p w14:paraId="217BECA5" w14:textId="77777777" w:rsidR="00510FAD" w:rsidRDefault="00E73FF6">
      <w:pPr>
        <w:pStyle w:val="22"/>
        <w:rPr>
          <w:rFonts w:asciiTheme="minorHAnsi" w:eastAsiaTheme="minorEastAsia" w:hAnsiTheme="minorHAnsi" w:cstheme="minorBidi"/>
          <w:sz w:val="22"/>
          <w:szCs w:val="22"/>
        </w:rPr>
      </w:pPr>
      <w:hyperlink w:anchor="_Toc9888850" w:history="1">
        <w:r w:rsidR="00510FAD" w:rsidRPr="005E1508">
          <w:rPr>
            <w:rStyle w:val="af7"/>
          </w:rPr>
          <w:t>5.2. Informative References</w:t>
        </w:r>
        <w:r w:rsidR="00510FAD">
          <w:rPr>
            <w:webHidden/>
          </w:rPr>
          <w:tab/>
        </w:r>
        <w:r w:rsidR="00510FAD">
          <w:rPr>
            <w:webHidden/>
          </w:rPr>
          <w:fldChar w:fldCharType="begin"/>
        </w:r>
        <w:r w:rsidR="00510FAD">
          <w:rPr>
            <w:webHidden/>
          </w:rPr>
          <w:instrText xml:space="preserve"> PAGEREF _Toc9888850 \h </w:instrText>
        </w:r>
        <w:r w:rsidR="00510FAD">
          <w:rPr>
            <w:webHidden/>
          </w:rPr>
        </w:r>
        <w:r w:rsidR="00510FAD">
          <w:rPr>
            <w:webHidden/>
          </w:rPr>
          <w:fldChar w:fldCharType="separate"/>
        </w:r>
        <w:r w:rsidR="00510FAD">
          <w:rPr>
            <w:webHidden/>
          </w:rPr>
          <w:t>25</w:t>
        </w:r>
        <w:r w:rsidR="00510FAD">
          <w:rPr>
            <w:webHidden/>
          </w:rPr>
          <w:fldChar w:fldCharType="end"/>
        </w:r>
      </w:hyperlink>
    </w:p>
    <w:p w14:paraId="2A322885" w14:textId="77777777" w:rsidR="00510FAD" w:rsidRDefault="00E73FF6">
      <w:pPr>
        <w:pStyle w:val="10"/>
        <w:rPr>
          <w:rFonts w:asciiTheme="minorHAnsi" w:eastAsiaTheme="minorEastAsia" w:hAnsiTheme="minorHAnsi" w:cstheme="minorBidi"/>
          <w:sz w:val="22"/>
          <w:szCs w:val="22"/>
        </w:rPr>
      </w:pPr>
      <w:hyperlink w:anchor="_Toc9888851" w:history="1">
        <w:r w:rsidR="00510FAD" w:rsidRPr="005E1508">
          <w:rPr>
            <w:rStyle w:val="af7"/>
          </w:rPr>
          <w:t>6. Contributors</w:t>
        </w:r>
        <w:r w:rsidR="00510FAD">
          <w:rPr>
            <w:webHidden/>
          </w:rPr>
          <w:tab/>
        </w:r>
        <w:r w:rsidR="00510FAD">
          <w:rPr>
            <w:webHidden/>
          </w:rPr>
          <w:fldChar w:fldCharType="begin"/>
        </w:r>
        <w:r w:rsidR="00510FAD">
          <w:rPr>
            <w:webHidden/>
          </w:rPr>
          <w:instrText xml:space="preserve"> PAGEREF _Toc9888851 \h </w:instrText>
        </w:r>
        <w:r w:rsidR="00510FAD">
          <w:rPr>
            <w:webHidden/>
          </w:rPr>
        </w:r>
        <w:r w:rsidR="00510FAD">
          <w:rPr>
            <w:webHidden/>
          </w:rPr>
          <w:fldChar w:fldCharType="separate"/>
        </w:r>
        <w:r w:rsidR="00510FAD">
          <w:rPr>
            <w:webHidden/>
          </w:rPr>
          <w:t>27</w:t>
        </w:r>
        <w:r w:rsidR="00510FAD">
          <w:rPr>
            <w:webHidden/>
          </w:rPr>
          <w:fldChar w:fldCharType="end"/>
        </w:r>
      </w:hyperlink>
    </w:p>
    <w:p w14:paraId="61494118" w14:textId="77777777" w:rsidR="00510FAD" w:rsidRDefault="00E73FF6">
      <w:pPr>
        <w:pStyle w:val="10"/>
        <w:rPr>
          <w:rFonts w:asciiTheme="minorHAnsi" w:eastAsiaTheme="minorEastAsia" w:hAnsiTheme="minorHAnsi" w:cstheme="minorBidi"/>
          <w:sz w:val="22"/>
          <w:szCs w:val="22"/>
        </w:rPr>
      </w:pPr>
      <w:hyperlink w:anchor="_Toc9888852" w:history="1">
        <w:r w:rsidR="00510FAD" w:rsidRPr="005E1508">
          <w:rPr>
            <w:rStyle w:val="af7"/>
          </w:rPr>
          <w:t>Authors’ Addresses</w:t>
        </w:r>
        <w:r w:rsidR="00510FAD">
          <w:rPr>
            <w:webHidden/>
          </w:rPr>
          <w:tab/>
        </w:r>
        <w:r w:rsidR="00510FAD">
          <w:rPr>
            <w:webHidden/>
          </w:rPr>
          <w:fldChar w:fldCharType="begin"/>
        </w:r>
        <w:r w:rsidR="00510FAD">
          <w:rPr>
            <w:webHidden/>
          </w:rPr>
          <w:instrText xml:space="preserve"> PAGEREF _Toc9888852 \h </w:instrText>
        </w:r>
        <w:r w:rsidR="00510FAD">
          <w:rPr>
            <w:webHidden/>
          </w:rPr>
        </w:r>
        <w:r w:rsidR="00510FAD">
          <w:rPr>
            <w:webHidden/>
          </w:rPr>
          <w:fldChar w:fldCharType="separate"/>
        </w:r>
        <w:r w:rsidR="00510FAD">
          <w:rPr>
            <w:webHidden/>
          </w:rPr>
          <w:t>27</w:t>
        </w:r>
        <w:r w:rsidR="00510FAD">
          <w:rPr>
            <w:webHidden/>
          </w:rPr>
          <w:fldChar w:fldCharType="end"/>
        </w:r>
      </w:hyperlink>
    </w:p>
    <w:p w14:paraId="52531A32" w14:textId="77777777" w:rsidR="00FE37BA" w:rsidRPr="00BB56CA" w:rsidRDefault="00BE4F3F" w:rsidP="00FE37BA">
      <w:pPr>
        <w:pStyle w:val="10"/>
      </w:pPr>
      <w:r w:rsidRPr="00BB56CA">
        <w:fldChar w:fldCharType="end"/>
      </w:r>
    </w:p>
    <w:p w14:paraId="5920E041" w14:textId="77777777" w:rsidR="00FE37BA" w:rsidRDefault="00FE37BA" w:rsidP="00FE37BA">
      <w:pPr>
        <w:pStyle w:val="1"/>
      </w:pPr>
      <w:bookmarkStart w:id="5" w:name="_Toc176248404"/>
      <w:bookmarkStart w:id="6" w:name="_Toc9888841"/>
      <w:r w:rsidRPr="00BB56CA">
        <w:t>Introduction</w:t>
      </w:r>
      <w:bookmarkEnd w:id="5"/>
      <w:bookmarkEnd w:id="6"/>
    </w:p>
    <w:p w14:paraId="5D4813A0" w14:textId="77777777" w:rsidR="00197C04" w:rsidRDefault="00197C04" w:rsidP="00283137">
      <w:r>
        <w:t xml:space="preserve">YANG [RFC6020] and [RFC7950] is a data modeling language used to model configuration data, state data, Remote Procedure Calls, and notifications for network management protocols such as NETCONF [RFC6241].  The YANG language supports a small set of built-in data </w:t>
      </w:r>
      <w:r>
        <w:lastRenderedPageBreak/>
        <w:t>types and provides mechanisms to derive other types from the built-in types.</w:t>
      </w:r>
    </w:p>
    <w:p w14:paraId="3125BE30" w14:textId="77777777" w:rsidR="00197C04" w:rsidRDefault="00197C04" w:rsidP="00197C04">
      <w:r>
        <w:t xml:space="preserve">This document introduces a collection of common data types derived from the built-in YANG data types.  </w:t>
      </w:r>
      <w:ins w:id="7" w:author="Zhenghaomian" w:date="2019-08-07T14:54:00Z">
        <w:r w:rsidR="008333F2">
          <w:t xml:space="preserve">The derived types and groupings are designed to be the common types applicable for modeling Traffic Engineering (TE) features as well as non-TE features (e.g., physical network configuration aspect) for Layer 0 optical networks in model(s) defined outside of this document. </w:t>
        </w:r>
      </w:ins>
      <w:del w:id="8" w:author="Zhenghaomian" w:date="2019-08-07T14:54:00Z">
        <w:r w:rsidDel="008333F2">
          <w:delText>The derived types and groupings are designed to be the common types applicable for modeling Traffic Engineering (TE) features for Layer 0 optical networks in model(s) defined outside of this document.</w:delText>
        </w:r>
      </w:del>
      <w:r w:rsidRPr="00BB56CA">
        <w:t xml:space="preserve"> </w:t>
      </w:r>
      <w:r>
        <w:t>Examples of Layer 0 optical networks are Wavelength S</w:t>
      </w:r>
      <w:r w:rsidRPr="00BB56CA">
        <w:t>wit</w:t>
      </w:r>
      <w:r>
        <w:t>ched Optical Networks (WSONs) [RFC61</w:t>
      </w:r>
      <w:r w:rsidR="00283137">
        <w:t xml:space="preserve">63] and </w:t>
      </w:r>
      <w:r>
        <w:t>Spectrum Switched opti</w:t>
      </w:r>
      <w:r w:rsidR="00283137">
        <w:t xml:space="preserve">cal Networks (SSONs) [RFC7698]. </w:t>
      </w:r>
    </w:p>
    <w:p w14:paraId="0FFE01D8" w14:textId="77777777" w:rsidR="005A0F20" w:rsidRDefault="005A0F20" w:rsidP="00DB43B1">
      <w:r>
        <w:t xml:space="preserve">[G.698.2] </w:t>
      </w:r>
      <w:r w:rsidR="00283137">
        <w:t>defines amplified multichannel Dense Wavelength Division M</w:t>
      </w:r>
      <w:r>
        <w:t xml:space="preserve">ultiplexing </w:t>
      </w:r>
      <w:r w:rsidR="00283137">
        <w:t xml:space="preserve">(DWDM) </w:t>
      </w:r>
      <w:r>
        <w:t>applications with single channel optical interfaces</w:t>
      </w:r>
      <w:r w:rsidR="00523497">
        <w:t>.  The YANG data model defined in t</w:t>
      </w:r>
      <w:r>
        <w:t xml:space="preserve">his document refers to the standard application mode defined in [G.698.2]. </w:t>
      </w:r>
    </w:p>
    <w:p w14:paraId="1E997D1C" w14:textId="77777777" w:rsidR="004F4A5A" w:rsidDel="00B23F7D" w:rsidRDefault="004F4A5A" w:rsidP="00317128">
      <w:pPr>
        <w:pStyle w:val="21"/>
        <w:rPr>
          <w:del w:id="9" w:author="Zhenghaomian" w:date="2019-08-07T14:50:00Z"/>
        </w:rPr>
      </w:pPr>
      <w:bookmarkStart w:id="10" w:name="_Toc9888842"/>
      <w:bookmarkStart w:id="11" w:name="_Toc519595499"/>
      <w:del w:id="12" w:author="Zhenghaomian" w:date="2019-08-07T14:50:00Z">
        <w:r w:rsidDel="00B23F7D">
          <w:delText>Requirements Language</w:delText>
        </w:r>
        <w:bookmarkEnd w:id="10"/>
      </w:del>
    </w:p>
    <w:p w14:paraId="01615326" w14:textId="77777777" w:rsidR="004A1494" w:rsidRPr="004A1494" w:rsidDel="00B23F7D" w:rsidRDefault="004A1494" w:rsidP="004A1494">
      <w:pPr>
        <w:rPr>
          <w:del w:id="13" w:author="Zhenghaomian" w:date="2019-08-07T14:50:00Z"/>
          <w:rFonts w:ascii="Calibri" w:eastAsiaTheme="minorHAnsi" w:hAnsi="Calibri" w:cstheme="minorBidi"/>
          <w:sz w:val="22"/>
          <w:szCs w:val="21"/>
        </w:rPr>
      </w:pPr>
      <w:del w:id="14" w:author="Zhenghaomian" w:date="2019-08-07T14:50:00Z">
        <w:r w:rsidDel="00B23F7D">
          <w:delText>The key words "MUST", "MUST NOT", "REQUIRED", "SHALL", "SHALL NOT",</w:delText>
        </w:r>
        <w:r w:rsidDel="00B23F7D">
          <w:rPr>
            <w:rFonts w:ascii="Calibri" w:eastAsiaTheme="minorHAnsi" w:hAnsi="Calibri" w:cstheme="minorBidi"/>
            <w:sz w:val="22"/>
            <w:szCs w:val="21"/>
          </w:rPr>
          <w:delText xml:space="preserve"> </w:delText>
        </w:r>
        <w:r w:rsidDel="00B23F7D">
          <w:delText>"SHOULD", "SHOULD NOT", "RECOMMENDED", "NOT RECOMMENDED", "MAY", and</w:delText>
        </w:r>
        <w:r w:rsidDel="00B23F7D">
          <w:rPr>
            <w:rFonts w:ascii="Calibri" w:eastAsiaTheme="minorHAnsi" w:hAnsi="Calibri" w:cstheme="minorBidi"/>
            <w:sz w:val="22"/>
            <w:szCs w:val="21"/>
          </w:rPr>
          <w:delText xml:space="preserve"> </w:delText>
        </w:r>
        <w:r w:rsidDel="00B23F7D">
          <w:delText>"OPTIONAL" in this document are to be interpreted as described in</w:delText>
        </w:r>
        <w:r w:rsidDel="00B23F7D">
          <w:rPr>
            <w:rFonts w:ascii="Calibri" w:eastAsiaTheme="minorHAnsi" w:hAnsi="Calibri" w:cstheme="minorBidi"/>
            <w:sz w:val="22"/>
            <w:szCs w:val="21"/>
          </w:rPr>
          <w:delText xml:space="preserve">  </w:delText>
        </w:r>
        <w:r w:rsidDel="00B23F7D">
          <w:delText>BCP 14 [RFC2119] [RFC8174] when, and only when, they appear in all</w:delText>
        </w:r>
        <w:r w:rsidDel="00B23F7D">
          <w:rPr>
            <w:rFonts w:ascii="Calibri" w:eastAsiaTheme="minorHAnsi" w:hAnsi="Calibri" w:cstheme="minorBidi"/>
            <w:sz w:val="22"/>
            <w:szCs w:val="21"/>
          </w:rPr>
          <w:delText xml:space="preserve"> </w:delText>
        </w:r>
        <w:r w:rsidDel="00B23F7D">
          <w:delText>capitals, as shown here.</w:delText>
        </w:r>
      </w:del>
    </w:p>
    <w:p w14:paraId="0DBF8038" w14:textId="77777777" w:rsidR="004A1494" w:rsidRDefault="004A1494" w:rsidP="004A1494">
      <w:pPr>
        <w:pStyle w:val="affe"/>
      </w:pPr>
    </w:p>
    <w:p w14:paraId="06A6ACA8" w14:textId="77777777" w:rsidR="00317128" w:rsidRPr="004F4A5A" w:rsidRDefault="00317128" w:rsidP="004F4A5A">
      <w:pPr>
        <w:pStyle w:val="21"/>
        <w:rPr>
          <w:rFonts w:cs="Courier New"/>
          <w:bCs w:val="0"/>
          <w:iCs w:val="0"/>
          <w:szCs w:val="24"/>
        </w:rPr>
      </w:pPr>
      <w:bookmarkStart w:id="15" w:name="_Toc9888843"/>
      <w:r>
        <w:t>Terminology</w:t>
      </w:r>
      <w:bookmarkEnd w:id="11"/>
      <w:bookmarkEnd w:id="15"/>
    </w:p>
    <w:p w14:paraId="433A4C83" w14:textId="77777777" w:rsidR="00317128" w:rsidRDefault="00317128" w:rsidP="00317128">
      <w:r>
        <w:t xml:space="preserve">Refer to </w:t>
      </w:r>
      <w:r w:rsidR="00D103C1">
        <w:t>[RFC7446] and [RFC7581</w:t>
      </w:r>
      <w:r>
        <w:t xml:space="preserve">] for the key terms used in this document. </w:t>
      </w:r>
    </w:p>
    <w:p w14:paraId="2E960483" w14:textId="77777777" w:rsidR="00317128" w:rsidRDefault="00317128" w:rsidP="00317128">
      <w:pPr>
        <w:spacing w:after="0"/>
      </w:pPr>
      <w:r>
        <w:t>The terminology for describing YANG data models is found in</w:t>
      </w:r>
    </w:p>
    <w:p w14:paraId="4C37D953" w14:textId="77777777" w:rsidR="00317128" w:rsidRDefault="00317128" w:rsidP="00317128">
      <w:pPr>
        <w:spacing w:after="0"/>
      </w:pPr>
      <w:r>
        <w:t>[</w:t>
      </w:r>
      <w:r>
        <w:rPr>
          <w:color w:val="0000FF"/>
        </w:rPr>
        <w:t>RFC7950</w:t>
      </w:r>
      <w:r>
        <w:t>].</w:t>
      </w:r>
      <w:r w:rsidR="00DB43B1">
        <w:t xml:space="preserve"> </w:t>
      </w:r>
    </w:p>
    <w:p w14:paraId="159926C9" w14:textId="77777777" w:rsidR="005E21E9" w:rsidRDefault="005E21E9" w:rsidP="00317128">
      <w:pPr>
        <w:spacing w:after="0"/>
      </w:pPr>
    </w:p>
    <w:p w14:paraId="2F71BA7F" w14:textId="77777777" w:rsidR="00317128" w:rsidRDefault="00317128" w:rsidP="00317128">
      <w:pPr>
        <w:pStyle w:val="21"/>
      </w:pPr>
      <w:bookmarkStart w:id="16" w:name="_Toc519595501"/>
      <w:bookmarkStart w:id="17" w:name="_Toc9888844"/>
      <w:r>
        <w:t>Prefixes in Data Node Names</w:t>
      </w:r>
      <w:bookmarkEnd w:id="16"/>
      <w:bookmarkEnd w:id="17"/>
    </w:p>
    <w:p w14:paraId="390C6CEF" w14:textId="77777777" w:rsidR="00317128" w:rsidRDefault="00317128" w:rsidP="00317128">
      <w:pPr>
        <w:spacing w:after="0"/>
        <w:ind w:left="0"/>
      </w:pPr>
      <w:r>
        <w:t xml:space="preserve">   In this document, names of data nodes and other data model objects</w:t>
      </w:r>
    </w:p>
    <w:p w14:paraId="2CBBDBA6" w14:textId="77777777" w:rsidR="00317128" w:rsidRDefault="00317128" w:rsidP="00317128">
      <w:pPr>
        <w:spacing w:after="0"/>
        <w:ind w:left="0"/>
      </w:pPr>
      <w:r>
        <w:t xml:space="preserve">   are prefixed using the standard prefix associated with the</w:t>
      </w:r>
    </w:p>
    <w:p w14:paraId="3DE64C71" w14:textId="77777777" w:rsidR="00317128" w:rsidRDefault="00317128" w:rsidP="00317128">
      <w:pPr>
        <w:spacing w:after="0"/>
        <w:ind w:left="0"/>
      </w:pPr>
      <w:r>
        <w:t xml:space="preserve">   corresponding YANG imported modules, as shown in Table 1.</w:t>
      </w:r>
    </w:p>
    <w:p w14:paraId="470F5C6C" w14:textId="77777777" w:rsidR="00A92757" w:rsidRDefault="00A92757" w:rsidP="00317128">
      <w:pPr>
        <w:spacing w:after="0"/>
        <w:ind w:left="0"/>
      </w:pPr>
    </w:p>
    <w:p w14:paraId="33597F1D" w14:textId="77777777" w:rsidR="00317128" w:rsidRDefault="00317128" w:rsidP="00317128">
      <w:pPr>
        <w:spacing w:after="0"/>
        <w:ind w:left="0"/>
      </w:pPr>
    </w:p>
    <w:p w14:paraId="0B6E5A40" w14:textId="77777777" w:rsidR="00317128" w:rsidRPr="00EF7967" w:rsidRDefault="00EF7967" w:rsidP="00317128">
      <w:pPr>
        <w:spacing w:after="0"/>
        <w:ind w:left="0"/>
      </w:pPr>
      <w:r>
        <w:t xml:space="preserve">      +-------------+</w:t>
      </w:r>
      <w:r w:rsidR="00317128" w:rsidRPr="00EF7967">
        <w:t>-------------------------+-----------------+</w:t>
      </w:r>
    </w:p>
    <w:p w14:paraId="2388ED25" w14:textId="77777777" w:rsidR="00317128" w:rsidRPr="00EF7967" w:rsidRDefault="00317128" w:rsidP="00317128">
      <w:pPr>
        <w:spacing w:after="0"/>
        <w:ind w:left="0"/>
      </w:pPr>
      <w:r w:rsidRPr="00EF7967">
        <w:lastRenderedPageBreak/>
        <w:t xml:space="preserve">      | Prefix  </w:t>
      </w:r>
      <w:r w:rsidR="00EF7967">
        <w:t xml:space="preserve">    | YANG module             </w:t>
      </w:r>
      <w:r w:rsidRPr="00EF7967">
        <w:t>| Reference       |</w:t>
      </w:r>
    </w:p>
    <w:p w14:paraId="56FE5824" w14:textId="77777777" w:rsidR="00317128" w:rsidRPr="00EF7967" w:rsidRDefault="00EF7967" w:rsidP="00317128">
      <w:pPr>
        <w:spacing w:after="0"/>
        <w:ind w:left="0"/>
      </w:pPr>
      <w:r>
        <w:t xml:space="preserve">      +-------------+-------------------------</w:t>
      </w:r>
      <w:r w:rsidR="00317128" w:rsidRPr="00EF7967">
        <w:t>+-----------------+</w:t>
      </w:r>
    </w:p>
    <w:p w14:paraId="768843A7" w14:textId="77777777" w:rsidR="00317128" w:rsidRPr="00EF7967" w:rsidRDefault="00EF7967" w:rsidP="00317128">
      <w:pPr>
        <w:spacing w:after="0"/>
        <w:ind w:left="0"/>
      </w:pPr>
      <w:r w:rsidRPr="00EF7967">
        <w:t xml:space="preserve">      | layer0-type</w:t>
      </w:r>
      <w:r>
        <w:t xml:space="preserve"> </w:t>
      </w:r>
      <w:r w:rsidR="00317128" w:rsidRPr="00EF7967">
        <w:t xml:space="preserve">| </w:t>
      </w:r>
      <w:r w:rsidRPr="00EF7967">
        <w:t xml:space="preserve">ietf-layer0-types </w:t>
      </w:r>
      <w:r>
        <w:t xml:space="preserve">      </w:t>
      </w:r>
      <w:r w:rsidR="00F71054">
        <w:t>| [RFC</w:t>
      </w:r>
      <w:r w:rsidR="00317128" w:rsidRPr="00EF7967">
        <w:t xml:space="preserve">XXXX]  </w:t>
      </w:r>
      <w:r w:rsidR="00F71054">
        <w:t xml:space="preserve"> </w:t>
      </w:r>
      <w:r w:rsidR="00317128" w:rsidRPr="00EF7967">
        <w:t xml:space="preserve">    |</w:t>
      </w:r>
    </w:p>
    <w:p w14:paraId="6498510E" w14:textId="77777777" w:rsidR="00317128" w:rsidRPr="00EF7967" w:rsidRDefault="00EF7967" w:rsidP="00317128">
      <w:pPr>
        <w:spacing w:after="0"/>
        <w:ind w:left="0"/>
      </w:pPr>
      <w:r>
        <w:t xml:space="preserve">      +-------------+</w:t>
      </w:r>
      <w:r w:rsidR="00317128" w:rsidRPr="00EF7967">
        <w:t>-------------------------+-----------------+</w:t>
      </w:r>
    </w:p>
    <w:p w14:paraId="426A7BCC" w14:textId="77777777" w:rsidR="00317128" w:rsidRPr="004A047E" w:rsidRDefault="00317128" w:rsidP="00317128">
      <w:pPr>
        <w:spacing w:after="0"/>
        <w:ind w:left="0"/>
      </w:pPr>
    </w:p>
    <w:p w14:paraId="0A1C28AA" w14:textId="77777777" w:rsidR="00317128" w:rsidRDefault="00317128" w:rsidP="00317128">
      <w:pPr>
        <w:spacing w:after="0"/>
        <w:ind w:left="0"/>
      </w:pPr>
      <w:r>
        <w:t xml:space="preserve">             Table 1: Prefixes and corresponding YANG modules</w:t>
      </w:r>
    </w:p>
    <w:p w14:paraId="7550B648" w14:textId="77777777" w:rsidR="00317128" w:rsidRDefault="00317128" w:rsidP="00317128">
      <w:pPr>
        <w:spacing w:after="0"/>
        <w:ind w:left="0"/>
      </w:pPr>
    </w:p>
    <w:p w14:paraId="346DCEA9" w14:textId="77777777" w:rsidR="00FB3FE5" w:rsidRDefault="00317128" w:rsidP="00B91B4A">
      <w:r>
        <w:t>Note: The RFC Editor will replace XXXX with the number assigned to the RFC once this draft becomes an RFC.</w:t>
      </w:r>
      <w:r w:rsidR="00B91B4A">
        <w:t xml:space="preserve"> </w:t>
      </w:r>
    </w:p>
    <w:p w14:paraId="739DEF73" w14:textId="77777777" w:rsidR="00317128" w:rsidRPr="00B91B4A" w:rsidRDefault="00B91B4A" w:rsidP="00B91B4A">
      <w:r>
        <w:t>YANG</w:t>
      </w:r>
      <w:r w:rsidRPr="00B91B4A">
        <w:t xml:space="preserve"> module</w:t>
      </w:r>
      <w:r w:rsidR="00FB3FE5">
        <w:t xml:space="preserve"> “</w:t>
      </w:r>
      <w:r w:rsidR="00FB3FE5" w:rsidRPr="00EF7967">
        <w:t>ietf-layer0-types</w:t>
      </w:r>
      <w:r w:rsidR="00BE161F">
        <w:t>” (defined in Section 3</w:t>
      </w:r>
      <w:r w:rsidR="00FB3FE5">
        <w:t>)</w:t>
      </w:r>
      <w:r w:rsidR="00FB3FE5" w:rsidRPr="00EF7967">
        <w:t xml:space="preserve"> </w:t>
      </w:r>
      <w:r>
        <w:t>reference</w:t>
      </w:r>
      <w:r w:rsidR="00460CBB">
        <w:t>s</w:t>
      </w:r>
      <w:r w:rsidRPr="00B91B4A">
        <w:t xml:space="preserve"> [RFC6163], [RFC7205], </w:t>
      </w:r>
      <w:r>
        <w:t xml:space="preserve">and </w:t>
      </w:r>
      <w:r w:rsidRPr="00B91B4A">
        <w:t>[RFC7698]</w:t>
      </w:r>
      <w:r>
        <w:t>.</w:t>
      </w:r>
    </w:p>
    <w:p w14:paraId="0CF8089D" w14:textId="77777777" w:rsidR="00BE161F" w:rsidRDefault="00BE161F" w:rsidP="00BE161F">
      <w:pPr>
        <w:pStyle w:val="RFCFigure"/>
      </w:pPr>
      <w:bookmarkStart w:id="18" w:name="_Toc411254992"/>
      <w:bookmarkStart w:id="19" w:name="_Toc411255389"/>
      <w:bookmarkStart w:id="20" w:name="_Toc411254993"/>
      <w:bookmarkStart w:id="21" w:name="_Toc411255390"/>
      <w:bookmarkStart w:id="22" w:name="_Toc378607219"/>
      <w:bookmarkStart w:id="23" w:name="_Toc378607220"/>
      <w:bookmarkStart w:id="24" w:name="_Toc378607221"/>
      <w:bookmarkStart w:id="25" w:name="_Toc378607222"/>
      <w:bookmarkStart w:id="26" w:name="_Toc378607223"/>
      <w:bookmarkStart w:id="27" w:name="_Toc378607224"/>
      <w:bookmarkStart w:id="28" w:name="_Toc378607225"/>
      <w:bookmarkStart w:id="29" w:name="_Toc378607226"/>
      <w:bookmarkStart w:id="30" w:name="_Toc378607227"/>
      <w:bookmarkStart w:id="31" w:name="_Toc378607228"/>
      <w:bookmarkStart w:id="32" w:name="_Toc378607229"/>
      <w:bookmarkStart w:id="33" w:name="_Toc378607230"/>
      <w:bookmarkStart w:id="34" w:name="_Toc378607231"/>
      <w:bookmarkStart w:id="35" w:name="_Toc378607232"/>
      <w:bookmarkStart w:id="36" w:name="_Toc378607233"/>
      <w:bookmarkStart w:id="37" w:name="_Toc378607234"/>
      <w:bookmarkStart w:id="38" w:name="_Toc378607235"/>
      <w:bookmarkStart w:id="39" w:name="_Toc378607236"/>
      <w:bookmarkStart w:id="40" w:name="_Toc378607237"/>
      <w:bookmarkStart w:id="41" w:name="_Toc378607238"/>
      <w:bookmarkStart w:id="42" w:name="_Toc378607239"/>
      <w:bookmarkStart w:id="43" w:name="_Toc378607240"/>
      <w:bookmarkStart w:id="44" w:name="_Toc378607241"/>
      <w:bookmarkStart w:id="45" w:name="_Toc378607242"/>
      <w:bookmarkStart w:id="46" w:name="_Toc378607243"/>
      <w:bookmarkStart w:id="47" w:name="_Toc378607244"/>
      <w:bookmarkStart w:id="48" w:name="_Toc378607245"/>
      <w:bookmarkStart w:id="49" w:name="_Toc378607246"/>
      <w:bookmarkStart w:id="50" w:name="_Toc378607247"/>
      <w:bookmarkStart w:id="51" w:name="_Toc378607248"/>
      <w:bookmarkStart w:id="52" w:name="_Toc378607249"/>
      <w:bookmarkStart w:id="53" w:name="_Toc378607250"/>
      <w:bookmarkStart w:id="54" w:name="_Toc378607251"/>
      <w:bookmarkStart w:id="55" w:name="_Toc378607252"/>
      <w:bookmarkStart w:id="56" w:name="_Toc378607253"/>
      <w:bookmarkStart w:id="57" w:name="_Toc378607254"/>
      <w:bookmarkStart w:id="58" w:name="_Toc378607255"/>
      <w:bookmarkStart w:id="59" w:name="_Toc378607256"/>
      <w:bookmarkStart w:id="60" w:name="_Toc378607257"/>
      <w:bookmarkStart w:id="61" w:name="_Toc378607258"/>
      <w:bookmarkStart w:id="62" w:name="_Toc378607259"/>
      <w:bookmarkStart w:id="63" w:name="_Toc378607260"/>
      <w:bookmarkStart w:id="64" w:name="_Toc378607261"/>
      <w:bookmarkStart w:id="65" w:name="_Toc378607262"/>
      <w:bookmarkStart w:id="66" w:name="_Toc378607263"/>
      <w:bookmarkStart w:id="67" w:name="_Toc378607264"/>
      <w:bookmarkStart w:id="68" w:name="_Toc378607265"/>
      <w:bookmarkStart w:id="69" w:name="_Toc378607266"/>
      <w:bookmarkStart w:id="70" w:name="_Toc37860726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3.  Overview</w:t>
      </w:r>
    </w:p>
    <w:p w14:paraId="226F3000" w14:textId="77777777" w:rsidR="00BE161F" w:rsidRDefault="00BE161F" w:rsidP="00BE161F">
      <w:pPr>
        <w:pStyle w:val="RFCFigure"/>
      </w:pPr>
    </w:p>
    <w:p w14:paraId="1E9135FC" w14:textId="77777777" w:rsidR="00BE161F" w:rsidRDefault="00BE161F" w:rsidP="00BE161F">
      <w:pPr>
        <w:pStyle w:val="RFCFigure"/>
      </w:pPr>
      <w:r>
        <w:t xml:space="preserve">This document defines one YANG module for common Layer 0 TE types: ietf-layer0-types for WSON and SSON specific types. </w:t>
      </w:r>
    </w:p>
    <w:p w14:paraId="43D0D10C" w14:textId="77777777" w:rsidR="00BE161F" w:rsidRDefault="00BE161F" w:rsidP="00BE161F">
      <w:pPr>
        <w:pStyle w:val="RFCFigure"/>
      </w:pPr>
    </w:p>
    <w:p w14:paraId="3CF0A4A8" w14:textId="77777777" w:rsidR="00BE161F" w:rsidRDefault="00BE161F" w:rsidP="00BE161F">
      <w:pPr>
        <w:pStyle w:val="RFCFigure"/>
      </w:pPr>
      <w:r>
        <w:t>3.1.  TE Types Module Contents</w:t>
      </w:r>
    </w:p>
    <w:p w14:paraId="76E99F10" w14:textId="77777777" w:rsidR="00BE161F" w:rsidRDefault="00BE161F" w:rsidP="00BE161F">
      <w:pPr>
        <w:pStyle w:val="RFCFigure"/>
      </w:pPr>
    </w:p>
    <w:p w14:paraId="7B882770" w14:textId="77777777" w:rsidR="00BE161F" w:rsidRDefault="00BE161F" w:rsidP="00BE161F">
      <w:pPr>
        <w:pStyle w:val="RFCFigure"/>
      </w:pPr>
      <w:r>
        <w:t xml:space="preserve">The ietf-layer0-types module contains common Layer 0 TE types that are to be imported by layer 0 specific technology such as WSON and SSON. </w:t>
      </w:r>
    </w:p>
    <w:p w14:paraId="315DF2FE" w14:textId="77777777" w:rsidR="00BE161F" w:rsidRDefault="00BE161F" w:rsidP="00BE161F">
      <w:pPr>
        <w:pStyle w:val="RFCFigure"/>
      </w:pPr>
    </w:p>
    <w:p w14:paraId="7C3FC520" w14:textId="77777777" w:rsidR="00BE161F" w:rsidRDefault="00BE161F" w:rsidP="00BE161F">
      <w:pPr>
        <w:pStyle w:val="RFCFigure"/>
      </w:pPr>
      <w:r>
        <w:t>The ietf-layer0-types module contains the following YANG reusable types and groupings:</w:t>
      </w:r>
    </w:p>
    <w:p w14:paraId="357A4813" w14:textId="77777777" w:rsidR="00BE161F" w:rsidRDefault="00BE161F" w:rsidP="00BE161F">
      <w:pPr>
        <w:pStyle w:val="RFCFigure"/>
      </w:pPr>
    </w:p>
    <w:p w14:paraId="2F2BC6A9" w14:textId="77777777" w:rsidR="00BE161F" w:rsidRDefault="00BE161F" w:rsidP="00BE161F">
      <w:pPr>
        <w:pStyle w:val="RFCFigure"/>
      </w:pPr>
    </w:p>
    <w:p w14:paraId="3D711F5B" w14:textId="77777777" w:rsidR="00530B81" w:rsidRDefault="00530B81" w:rsidP="00530B81">
      <w:pPr>
        <w:pStyle w:val="RFCFigure"/>
      </w:pPr>
      <w:r>
        <w:t>Operational-mode:</w:t>
      </w:r>
    </w:p>
    <w:p w14:paraId="37CCB75B" w14:textId="77777777" w:rsidR="00530B81" w:rsidRDefault="00530B81" w:rsidP="00530B81">
      <w:pPr>
        <w:pStyle w:val="RFCFigure"/>
      </w:pPr>
    </w:p>
    <w:p w14:paraId="43A2FAF8" w14:textId="77777777" w:rsidR="00530B81" w:rsidRDefault="00530B81" w:rsidP="00530B81">
      <w:pPr>
        <w:pStyle w:val="RFCFigure"/>
      </w:pPr>
      <w:r>
        <w:tab/>
        <w:t>A type that represents operational-model type as defined in</w:t>
      </w:r>
    </w:p>
    <w:p w14:paraId="5E82DEEC" w14:textId="77777777" w:rsidR="00530B81" w:rsidRDefault="00530B81" w:rsidP="00530B81">
      <w:pPr>
        <w:pStyle w:val="RFCFigure"/>
      </w:pPr>
      <w:r>
        <w:t xml:space="preserve">   [</w:t>
      </w:r>
      <w:r w:rsidRPr="00530B81">
        <w:t>G.698.2</w:t>
      </w:r>
      <w:r>
        <w:t>].</w:t>
      </w:r>
    </w:p>
    <w:p w14:paraId="5DAEF3FA" w14:textId="77777777" w:rsidR="00530B81" w:rsidRDefault="00530B81" w:rsidP="00530B81">
      <w:pPr>
        <w:spacing w:after="0"/>
      </w:pPr>
    </w:p>
    <w:p w14:paraId="1BD29B69" w14:textId="77777777" w:rsidR="00530B81" w:rsidRDefault="00530B81" w:rsidP="00530B81">
      <w:pPr>
        <w:pStyle w:val="RFCFigure"/>
      </w:pPr>
      <w:r>
        <w:t>Vendor-identifier:</w:t>
      </w:r>
    </w:p>
    <w:p w14:paraId="79A0B999" w14:textId="77777777" w:rsidR="00530B81" w:rsidRDefault="00530B81" w:rsidP="00530B81">
      <w:pPr>
        <w:pStyle w:val="RFCFigure"/>
      </w:pPr>
    </w:p>
    <w:p w14:paraId="25FD141A" w14:textId="77777777" w:rsidR="00530B81" w:rsidRDefault="00530B81" w:rsidP="00530B81">
      <w:pPr>
        <w:pStyle w:val="RFCFigure"/>
      </w:pPr>
      <w:r>
        <w:tab/>
        <w:t>A type that represents vendor identifier as defined in [</w:t>
      </w:r>
      <w:r w:rsidR="00EB2D78">
        <w:t>RFC7581</w:t>
      </w:r>
      <w:r>
        <w:t>].</w:t>
      </w:r>
    </w:p>
    <w:p w14:paraId="78F8E41C" w14:textId="77777777" w:rsidR="00530B81" w:rsidRDefault="00530B81" w:rsidP="00530B81">
      <w:pPr>
        <w:pStyle w:val="RFCFigure"/>
      </w:pPr>
    </w:p>
    <w:p w14:paraId="7F540EFD" w14:textId="77777777" w:rsidR="00530B81" w:rsidRDefault="00530B81" w:rsidP="00530B81">
      <w:pPr>
        <w:pStyle w:val="RFCFigure"/>
      </w:pPr>
      <w:r>
        <w:tab/>
      </w:r>
      <w:r>
        <w:tab/>
      </w:r>
    </w:p>
    <w:p w14:paraId="56CFF3D3" w14:textId="77777777" w:rsidR="00530B81" w:rsidRDefault="00530B81" w:rsidP="00530B81">
      <w:pPr>
        <w:pStyle w:val="RFCFigure"/>
      </w:pPr>
      <w:r>
        <w:t>layer0-node-type:</w:t>
      </w:r>
    </w:p>
    <w:p w14:paraId="02C9BF7F" w14:textId="77777777" w:rsidR="00530B81" w:rsidRDefault="00530B81" w:rsidP="00530B81">
      <w:pPr>
        <w:pStyle w:val="RFCFigure"/>
      </w:pPr>
    </w:p>
    <w:p w14:paraId="10C41673" w14:textId="77777777" w:rsidR="00530B81" w:rsidRDefault="00530B81" w:rsidP="00530B81">
      <w:pPr>
        <w:pStyle w:val="RFCFigure"/>
      </w:pPr>
      <w:r>
        <w:tab/>
        <w:t xml:space="preserve">A base YANG identity for supported node type as defined in </w:t>
      </w:r>
    </w:p>
    <w:p w14:paraId="4D9DECCE" w14:textId="77777777" w:rsidR="00530B81" w:rsidRDefault="00530B81" w:rsidP="00530B81">
      <w:pPr>
        <w:pStyle w:val="RFCFigure"/>
      </w:pPr>
      <w:r>
        <w:t xml:space="preserve">  </w:t>
      </w:r>
      <w:r w:rsidR="00EB2D78">
        <w:t xml:space="preserve"> </w:t>
      </w:r>
      <w:r>
        <w:t xml:space="preserve">[RFC6163]. </w:t>
      </w:r>
    </w:p>
    <w:p w14:paraId="3E928011" w14:textId="77777777" w:rsidR="00530B81" w:rsidRDefault="00530B81" w:rsidP="00530B81">
      <w:pPr>
        <w:spacing w:after="0"/>
      </w:pPr>
    </w:p>
    <w:p w14:paraId="1547CEDD" w14:textId="77777777" w:rsidR="00530B81" w:rsidRDefault="00530B81" w:rsidP="00530B81">
      <w:pPr>
        <w:spacing w:after="0"/>
      </w:pPr>
      <w:r>
        <w:t>wavelength-assignment:</w:t>
      </w:r>
    </w:p>
    <w:p w14:paraId="7ED7C115" w14:textId="77777777" w:rsidR="00530B81" w:rsidRDefault="00530B81" w:rsidP="00530B81">
      <w:pPr>
        <w:spacing w:after="0"/>
      </w:pPr>
    </w:p>
    <w:p w14:paraId="361749CD" w14:textId="77777777" w:rsidR="00E446FA" w:rsidRDefault="00530B81" w:rsidP="00530B81">
      <w:pPr>
        <w:pStyle w:val="RFCFigure"/>
      </w:pPr>
      <w:r>
        <w:lastRenderedPageBreak/>
        <w:tab/>
        <w:t xml:space="preserve">A base YANG identity for </w:t>
      </w:r>
      <w:r w:rsidR="00E446FA">
        <w:t xml:space="preserve">allocated </w:t>
      </w:r>
      <w:r>
        <w:t xml:space="preserve">wavelength assignment type as </w:t>
      </w:r>
    </w:p>
    <w:p w14:paraId="36770B06" w14:textId="77777777" w:rsidR="00530B81" w:rsidRDefault="00E446FA" w:rsidP="00E446FA">
      <w:pPr>
        <w:pStyle w:val="RFCFigure"/>
      </w:pPr>
      <w:r>
        <w:t xml:space="preserve">   </w:t>
      </w:r>
      <w:r w:rsidR="00530B81">
        <w:t xml:space="preserve">defined in [RFC6163]. </w:t>
      </w:r>
    </w:p>
    <w:p w14:paraId="0FEEBEF2" w14:textId="77777777" w:rsidR="00530B81" w:rsidRDefault="00530B81" w:rsidP="00530B81">
      <w:pPr>
        <w:spacing w:after="0"/>
      </w:pPr>
    </w:p>
    <w:p w14:paraId="5520149E" w14:textId="77777777" w:rsidR="00530B81" w:rsidRDefault="00530B81" w:rsidP="00530B81">
      <w:pPr>
        <w:spacing w:after="0"/>
      </w:pPr>
    </w:p>
    <w:p w14:paraId="4AC3CEE9" w14:textId="77777777" w:rsidR="00530B81" w:rsidRDefault="00530B81" w:rsidP="00530B81">
      <w:pPr>
        <w:spacing w:after="0"/>
      </w:pPr>
      <w:r>
        <w:t>layer0-grid-type:</w:t>
      </w:r>
    </w:p>
    <w:p w14:paraId="54E58E7E" w14:textId="77777777" w:rsidR="00530B81" w:rsidRDefault="00530B81" w:rsidP="00530B81">
      <w:pPr>
        <w:spacing w:after="0"/>
      </w:pPr>
    </w:p>
    <w:p w14:paraId="05986D6A" w14:textId="77777777" w:rsidR="00530B81" w:rsidRDefault="00530B81" w:rsidP="00530B81">
      <w:pPr>
        <w:pStyle w:val="RFCFigure"/>
      </w:pPr>
      <w:r>
        <w:tab/>
        <w:t xml:space="preserve">A base YANG identity for </w:t>
      </w:r>
      <w:r w:rsidR="000B73C8">
        <w:t xml:space="preserve">the </w:t>
      </w:r>
      <w:r>
        <w:t xml:space="preserve">node type as defined in </w:t>
      </w:r>
    </w:p>
    <w:p w14:paraId="43AA35BA" w14:textId="77777777" w:rsidR="00530B81" w:rsidRDefault="00530B81" w:rsidP="00530B81">
      <w:pPr>
        <w:pStyle w:val="RFCFigure"/>
      </w:pPr>
      <w:r>
        <w:t xml:space="preserve">  </w:t>
      </w:r>
      <w:r w:rsidR="00EB2D78">
        <w:t xml:space="preserve"> </w:t>
      </w:r>
      <w:r>
        <w:t>[RF</w:t>
      </w:r>
      <w:r w:rsidR="00E446FA">
        <w:t>C6163] &amp; [RFC7698].</w:t>
      </w:r>
      <w:r>
        <w:t xml:space="preserve"> </w:t>
      </w:r>
    </w:p>
    <w:p w14:paraId="73DBFF94" w14:textId="77777777" w:rsidR="00530B81" w:rsidRDefault="00530B81" w:rsidP="00530B81">
      <w:pPr>
        <w:spacing w:after="0"/>
      </w:pPr>
    </w:p>
    <w:p w14:paraId="59E8B6E4" w14:textId="77777777" w:rsidR="00530B81" w:rsidRDefault="00530B81" w:rsidP="00530B81">
      <w:pPr>
        <w:spacing w:after="0"/>
      </w:pPr>
      <w:r>
        <w:t>term-type:</w:t>
      </w:r>
    </w:p>
    <w:p w14:paraId="4FBD38D8" w14:textId="77777777" w:rsidR="00E446FA" w:rsidRDefault="00E446FA" w:rsidP="00530B81">
      <w:pPr>
        <w:spacing w:after="0"/>
      </w:pPr>
    </w:p>
    <w:p w14:paraId="293AA584" w14:textId="77777777" w:rsidR="000B73C8" w:rsidRDefault="00E446FA" w:rsidP="00E446FA">
      <w:pPr>
        <w:pStyle w:val="RFCFigure"/>
      </w:pPr>
      <w:r>
        <w:tab/>
        <w:t xml:space="preserve">A base YANG identity for </w:t>
      </w:r>
      <w:r w:rsidR="000B73C8">
        <w:t xml:space="preserve">the </w:t>
      </w:r>
      <w:r>
        <w:t xml:space="preserve">supported termination type as </w:t>
      </w:r>
      <w:r w:rsidR="000B73C8">
        <w:t xml:space="preserve">  </w:t>
      </w:r>
    </w:p>
    <w:p w14:paraId="49EC73C6" w14:textId="77777777" w:rsidR="00E446FA" w:rsidRDefault="000B73C8" w:rsidP="000B73C8">
      <w:pPr>
        <w:pStyle w:val="RFCFigure"/>
      </w:pPr>
      <w:r>
        <w:t xml:space="preserve">   </w:t>
      </w:r>
      <w:r w:rsidR="00E446FA">
        <w:t xml:space="preserve">defined in [G.709]. </w:t>
      </w:r>
    </w:p>
    <w:p w14:paraId="0F223CF6" w14:textId="77777777" w:rsidR="00E446FA" w:rsidRDefault="00E446FA" w:rsidP="00530B81">
      <w:pPr>
        <w:spacing w:after="0"/>
      </w:pPr>
    </w:p>
    <w:p w14:paraId="2F896E87" w14:textId="77777777" w:rsidR="00530B81" w:rsidRDefault="00530B81" w:rsidP="00530B81">
      <w:pPr>
        <w:spacing w:after="0"/>
      </w:pPr>
    </w:p>
    <w:p w14:paraId="4661FD9F" w14:textId="77777777" w:rsidR="00530B81" w:rsidRDefault="00530B81" w:rsidP="00530B81">
      <w:pPr>
        <w:spacing w:after="0"/>
      </w:pPr>
      <w:r>
        <w:t>layer0-bandwidth-type:</w:t>
      </w:r>
    </w:p>
    <w:p w14:paraId="384B88AA" w14:textId="77777777" w:rsidR="000B73C8" w:rsidRDefault="000B73C8" w:rsidP="00530B81">
      <w:pPr>
        <w:spacing w:after="0"/>
      </w:pPr>
    </w:p>
    <w:p w14:paraId="44C6BBAC" w14:textId="77777777" w:rsidR="000B73C8" w:rsidRDefault="000B73C8" w:rsidP="000B73C8">
      <w:pPr>
        <w:pStyle w:val="RFCFigure"/>
      </w:pPr>
      <w:r>
        <w:tab/>
        <w:t xml:space="preserve">A base YANG identity for the layer0 bandwidth type as   </w:t>
      </w:r>
    </w:p>
    <w:p w14:paraId="171A8E21" w14:textId="77777777" w:rsidR="000B73C8" w:rsidRDefault="000B73C8" w:rsidP="000B73C8">
      <w:pPr>
        <w:pStyle w:val="RFCFigure"/>
      </w:pPr>
      <w:r>
        <w:t xml:space="preserve">   defined in [G.709]. </w:t>
      </w:r>
    </w:p>
    <w:p w14:paraId="70CB36E4" w14:textId="77777777" w:rsidR="000B73C8" w:rsidRDefault="000B73C8" w:rsidP="000B73C8">
      <w:pPr>
        <w:spacing w:after="0"/>
        <w:ind w:left="0"/>
      </w:pPr>
    </w:p>
    <w:p w14:paraId="3F05BDCB" w14:textId="77777777" w:rsidR="00530B81" w:rsidRDefault="00530B81" w:rsidP="00530B81">
      <w:pPr>
        <w:spacing w:after="0"/>
      </w:pPr>
    </w:p>
    <w:p w14:paraId="5A4EDD0D" w14:textId="77777777" w:rsidR="00530B81" w:rsidRDefault="00530B81" w:rsidP="00530B81">
      <w:pPr>
        <w:spacing w:after="0"/>
      </w:pPr>
      <w:r>
        <w:t>dwdm-ch-spc-type:</w:t>
      </w:r>
    </w:p>
    <w:p w14:paraId="1E83206E" w14:textId="77777777" w:rsidR="000B73C8" w:rsidRDefault="000B73C8" w:rsidP="00530B81">
      <w:pPr>
        <w:spacing w:after="0"/>
      </w:pPr>
    </w:p>
    <w:p w14:paraId="277FD43C" w14:textId="77777777" w:rsidR="000B73C8" w:rsidRDefault="000B73C8" w:rsidP="000B73C8">
      <w:pPr>
        <w:pStyle w:val="RFCFigure"/>
      </w:pPr>
      <w:r>
        <w:tab/>
        <w:t xml:space="preserve">A base YANG identity for the DWDM channel spacing type as   </w:t>
      </w:r>
    </w:p>
    <w:p w14:paraId="6DFDC514" w14:textId="77777777" w:rsidR="000B73C8" w:rsidRDefault="000B73C8" w:rsidP="000B73C8">
      <w:pPr>
        <w:pStyle w:val="RFCFigure"/>
      </w:pPr>
      <w:r>
        <w:t xml:space="preserve">   defined in [RFC6205]. </w:t>
      </w:r>
    </w:p>
    <w:p w14:paraId="3B7E94D0" w14:textId="77777777" w:rsidR="000B73C8" w:rsidRDefault="000B73C8" w:rsidP="000B73C8">
      <w:pPr>
        <w:spacing w:after="0"/>
        <w:ind w:left="0"/>
      </w:pPr>
    </w:p>
    <w:p w14:paraId="021FD5D8" w14:textId="77777777" w:rsidR="00530B81" w:rsidRDefault="00530B81" w:rsidP="00530B81">
      <w:pPr>
        <w:spacing w:after="0"/>
      </w:pPr>
    </w:p>
    <w:p w14:paraId="1A5B70A0" w14:textId="77777777" w:rsidR="00530B81" w:rsidRDefault="00530B81" w:rsidP="00530B81">
      <w:pPr>
        <w:spacing w:after="0"/>
      </w:pPr>
      <w:r>
        <w:t>cwdm-ch-spc-type:</w:t>
      </w:r>
    </w:p>
    <w:p w14:paraId="40FC6399" w14:textId="77777777" w:rsidR="000B73C8" w:rsidRDefault="000B73C8" w:rsidP="00530B81">
      <w:pPr>
        <w:spacing w:after="0"/>
      </w:pPr>
    </w:p>
    <w:p w14:paraId="2D85BB47" w14:textId="77777777" w:rsidR="000B73C8" w:rsidRDefault="000B73C8" w:rsidP="000B73C8">
      <w:pPr>
        <w:pStyle w:val="RFCFigure"/>
      </w:pPr>
      <w:r>
        <w:tab/>
        <w:t xml:space="preserve">A base YANG identity for the CWDM channel spacing type as   </w:t>
      </w:r>
    </w:p>
    <w:p w14:paraId="7E6E4C56" w14:textId="77777777" w:rsidR="000B73C8" w:rsidRDefault="000B73C8" w:rsidP="000B73C8">
      <w:pPr>
        <w:pStyle w:val="RFCFigure"/>
      </w:pPr>
      <w:r>
        <w:t xml:space="preserve">   defined in [RFC6205]. </w:t>
      </w:r>
    </w:p>
    <w:p w14:paraId="68736C43" w14:textId="77777777" w:rsidR="000B73C8" w:rsidRDefault="000B73C8" w:rsidP="00530B81">
      <w:pPr>
        <w:spacing w:after="0"/>
      </w:pPr>
    </w:p>
    <w:p w14:paraId="2F0D2B45" w14:textId="77777777" w:rsidR="00530B81" w:rsidRDefault="00530B81" w:rsidP="00530B81">
      <w:pPr>
        <w:spacing w:after="0"/>
      </w:pPr>
    </w:p>
    <w:p w14:paraId="2741C33F" w14:textId="77777777" w:rsidR="00530B81" w:rsidRDefault="00530B81" w:rsidP="00530B81">
      <w:pPr>
        <w:spacing w:after="0"/>
      </w:pPr>
      <w:r>
        <w:t>FEC-type:</w:t>
      </w:r>
    </w:p>
    <w:p w14:paraId="20EBFED0" w14:textId="77777777" w:rsidR="000B73C8" w:rsidRDefault="000B73C8" w:rsidP="00530B81">
      <w:pPr>
        <w:spacing w:after="0"/>
      </w:pPr>
    </w:p>
    <w:p w14:paraId="189B2A83" w14:textId="77777777" w:rsidR="000B73C8" w:rsidRDefault="000B73C8" w:rsidP="000B73C8">
      <w:pPr>
        <w:pStyle w:val="RFCFigure"/>
      </w:pPr>
      <w:r>
        <w:tab/>
        <w:t xml:space="preserve">A base YANG identity for the FEC type as defined in [G.709]. </w:t>
      </w:r>
    </w:p>
    <w:p w14:paraId="13BA98DE" w14:textId="77777777" w:rsidR="000B73C8" w:rsidRDefault="000B73C8" w:rsidP="00530B81">
      <w:pPr>
        <w:spacing w:after="0"/>
      </w:pPr>
    </w:p>
    <w:p w14:paraId="788735BE" w14:textId="77777777" w:rsidR="00530B81" w:rsidRDefault="00530B81" w:rsidP="00530B81">
      <w:pPr>
        <w:spacing w:after="0"/>
      </w:pPr>
    </w:p>
    <w:p w14:paraId="7625A398" w14:textId="77777777" w:rsidR="00530B81" w:rsidRPr="00AE6B96" w:rsidRDefault="00530B81" w:rsidP="00530B81">
      <w:pPr>
        <w:spacing w:after="0"/>
      </w:pPr>
      <w:r w:rsidRPr="00AE6B96">
        <w:t>wson-path-bandwidth:</w:t>
      </w:r>
    </w:p>
    <w:p w14:paraId="1D01FBE0" w14:textId="77777777" w:rsidR="00BE161F" w:rsidRPr="00AE6B96" w:rsidRDefault="00BE161F" w:rsidP="00530B81">
      <w:pPr>
        <w:pStyle w:val="RFCFigure"/>
        <w:ind w:left="0"/>
      </w:pPr>
    </w:p>
    <w:p w14:paraId="70288B60" w14:textId="77777777" w:rsidR="000B73C8" w:rsidRDefault="00F4264E" w:rsidP="00AE6B96">
      <w:pPr>
        <w:spacing w:after="0"/>
      </w:pPr>
      <w:r>
        <w:tab/>
      </w:r>
      <w:r w:rsidR="00BE161F" w:rsidRPr="00AE6B96">
        <w:t>A YANG g</w:t>
      </w:r>
      <w:r w:rsidR="005F7121" w:rsidRPr="00AE6B96">
        <w:t xml:space="preserve">rouping that defines the WSON path </w:t>
      </w:r>
      <w:r w:rsidR="00BE161F" w:rsidRPr="00AE6B96">
        <w:t>bandwidth</w:t>
      </w:r>
      <w:r w:rsidR="005F7121" w:rsidRPr="00AE6B96">
        <w:t xml:space="preserve"> attribute</w:t>
      </w:r>
      <w:bookmarkStart w:id="71" w:name="_Toc411255050"/>
      <w:bookmarkStart w:id="72" w:name="_Toc411255433"/>
      <w:bookmarkStart w:id="73" w:name="_Toc411258108"/>
      <w:bookmarkStart w:id="74" w:name="_Toc411255051"/>
      <w:bookmarkStart w:id="75" w:name="_Toc411255434"/>
      <w:bookmarkStart w:id="76" w:name="_Toc411258109"/>
      <w:bookmarkStart w:id="77" w:name="_Toc411255052"/>
      <w:bookmarkStart w:id="78" w:name="_Toc411255435"/>
      <w:bookmarkStart w:id="79" w:name="_Toc411258110"/>
      <w:bookmarkStart w:id="80" w:name="_Toc411255053"/>
      <w:bookmarkStart w:id="81" w:name="_Toc411255436"/>
      <w:bookmarkStart w:id="82" w:name="_Toc411258111"/>
      <w:bookmarkEnd w:id="71"/>
      <w:bookmarkEnd w:id="72"/>
      <w:bookmarkEnd w:id="73"/>
      <w:bookmarkEnd w:id="74"/>
      <w:bookmarkEnd w:id="75"/>
      <w:bookmarkEnd w:id="76"/>
      <w:bookmarkEnd w:id="77"/>
      <w:bookmarkEnd w:id="78"/>
      <w:bookmarkEnd w:id="79"/>
      <w:bookmarkEnd w:id="80"/>
      <w:bookmarkEnd w:id="81"/>
      <w:bookmarkEnd w:id="82"/>
      <w:r w:rsidR="000B73C8">
        <w:t xml:space="preserve">s </w:t>
      </w:r>
    </w:p>
    <w:p w14:paraId="5E77DB42" w14:textId="77777777" w:rsidR="00D26436" w:rsidRPr="00AE6B96" w:rsidRDefault="000B73C8" w:rsidP="00AE6B96">
      <w:pPr>
        <w:spacing w:after="0"/>
      </w:pPr>
      <w:r>
        <w:t xml:space="preserve">   as defined in [RFC6163].</w:t>
      </w:r>
    </w:p>
    <w:p w14:paraId="372356B5" w14:textId="77777777" w:rsidR="007D7C72" w:rsidRPr="00AE6B96" w:rsidRDefault="007D7C72" w:rsidP="00AE6B96">
      <w:pPr>
        <w:spacing w:after="0"/>
      </w:pPr>
    </w:p>
    <w:p w14:paraId="61C22E86" w14:textId="77777777" w:rsidR="007D7C72" w:rsidRPr="00AE6B96" w:rsidRDefault="005F7121" w:rsidP="00AE6B96">
      <w:pPr>
        <w:tabs>
          <w:tab w:val="clear" w:pos="432"/>
          <w:tab w:val="clear" w:pos="864"/>
          <w:tab w:val="left" w:pos="450"/>
        </w:tabs>
        <w:spacing w:after="0"/>
      </w:pPr>
      <w:r w:rsidRPr="00AE6B96">
        <w:t>wson-link-bandwidth:</w:t>
      </w:r>
    </w:p>
    <w:p w14:paraId="717FC389" w14:textId="77777777" w:rsidR="005F7121" w:rsidRPr="00AE6B96" w:rsidRDefault="005F7121" w:rsidP="00AE6B96">
      <w:pPr>
        <w:tabs>
          <w:tab w:val="clear" w:pos="432"/>
          <w:tab w:val="clear" w:pos="864"/>
          <w:tab w:val="left" w:pos="450"/>
        </w:tabs>
        <w:spacing w:after="0"/>
      </w:pPr>
    </w:p>
    <w:p w14:paraId="4D7D5E72" w14:textId="77777777" w:rsidR="000B73C8" w:rsidRDefault="00F4264E" w:rsidP="00AE6B96">
      <w:pPr>
        <w:tabs>
          <w:tab w:val="clear" w:pos="432"/>
          <w:tab w:val="clear" w:pos="864"/>
          <w:tab w:val="left" w:pos="450"/>
        </w:tabs>
        <w:spacing w:after="0"/>
      </w:pPr>
      <w:r>
        <w:tab/>
        <w:t xml:space="preserve">   </w:t>
      </w:r>
      <w:r w:rsidR="005F7121" w:rsidRPr="00AE6B96">
        <w:t>A YANG grouping that defines WSON link bandwidth attributes</w:t>
      </w:r>
      <w:r w:rsidR="000B73C8">
        <w:t xml:space="preserve"> as </w:t>
      </w:r>
    </w:p>
    <w:p w14:paraId="5D9D2908" w14:textId="77777777" w:rsidR="005F7121" w:rsidRPr="00AE6B96" w:rsidRDefault="000B73C8" w:rsidP="00AE6B96">
      <w:pPr>
        <w:tabs>
          <w:tab w:val="clear" w:pos="432"/>
          <w:tab w:val="clear" w:pos="864"/>
          <w:tab w:val="left" w:pos="450"/>
        </w:tabs>
        <w:spacing w:after="0"/>
      </w:pPr>
      <w:r>
        <w:t xml:space="preserve">   defined in [RFC6163]</w:t>
      </w:r>
      <w:r w:rsidR="005F7121" w:rsidRPr="00AE6B96">
        <w:t xml:space="preserve">. </w:t>
      </w:r>
    </w:p>
    <w:p w14:paraId="713C0E24" w14:textId="77777777" w:rsidR="005F7121" w:rsidRPr="00AE6B96" w:rsidRDefault="005F7121" w:rsidP="00AE6B96">
      <w:pPr>
        <w:tabs>
          <w:tab w:val="clear" w:pos="432"/>
          <w:tab w:val="clear" w:pos="864"/>
          <w:tab w:val="left" w:pos="450"/>
        </w:tabs>
        <w:spacing w:after="0"/>
      </w:pPr>
    </w:p>
    <w:p w14:paraId="27F76D0C" w14:textId="77777777" w:rsidR="005F7121" w:rsidRPr="00AE6B96" w:rsidRDefault="005F7121" w:rsidP="00AE6B96">
      <w:pPr>
        <w:tabs>
          <w:tab w:val="clear" w:pos="432"/>
          <w:tab w:val="clear" w:pos="864"/>
          <w:tab w:val="left" w:pos="450"/>
        </w:tabs>
        <w:spacing w:after="0"/>
      </w:pPr>
      <w:r w:rsidRPr="00AE6B96">
        <w:t>wson-link-label</w:t>
      </w:r>
      <w:r w:rsidR="00F4264E">
        <w:t>:</w:t>
      </w:r>
    </w:p>
    <w:p w14:paraId="5A1F2379" w14:textId="77777777" w:rsidR="005F7121" w:rsidRPr="00AE6B96" w:rsidRDefault="005F7121" w:rsidP="00AE6B96">
      <w:pPr>
        <w:tabs>
          <w:tab w:val="clear" w:pos="432"/>
          <w:tab w:val="clear" w:pos="864"/>
          <w:tab w:val="left" w:pos="450"/>
        </w:tabs>
        <w:spacing w:after="0"/>
      </w:pPr>
    </w:p>
    <w:p w14:paraId="77A0C90C" w14:textId="77777777" w:rsidR="000B73C8" w:rsidRDefault="005F7121" w:rsidP="00AE6B96">
      <w:pPr>
        <w:tabs>
          <w:tab w:val="clear" w:pos="432"/>
          <w:tab w:val="clear" w:pos="864"/>
          <w:tab w:val="left" w:pos="450"/>
        </w:tabs>
        <w:spacing w:after="0"/>
      </w:pPr>
      <w:r w:rsidRPr="00AE6B96">
        <w:t xml:space="preserve">   A YANG grouping that defines the label for WSON links</w:t>
      </w:r>
      <w:r w:rsidR="000B73C8">
        <w:t xml:space="preserve"> as defined     </w:t>
      </w:r>
    </w:p>
    <w:p w14:paraId="6E4DC75E" w14:textId="77777777" w:rsidR="005F7121" w:rsidRPr="00AE6B96" w:rsidRDefault="000B73C8" w:rsidP="00AE6B96">
      <w:pPr>
        <w:tabs>
          <w:tab w:val="clear" w:pos="432"/>
          <w:tab w:val="clear" w:pos="864"/>
          <w:tab w:val="left" w:pos="450"/>
        </w:tabs>
        <w:spacing w:after="0"/>
      </w:pPr>
      <w:r>
        <w:t xml:space="preserve">   In [RFC6205]</w:t>
      </w:r>
      <w:r w:rsidR="005F7121" w:rsidRPr="00AE6B96">
        <w:t>.</w:t>
      </w:r>
    </w:p>
    <w:p w14:paraId="38E664A6" w14:textId="77777777" w:rsidR="005F7121" w:rsidRPr="00AE6B96" w:rsidRDefault="005F7121" w:rsidP="00AE6B96">
      <w:pPr>
        <w:tabs>
          <w:tab w:val="clear" w:pos="432"/>
          <w:tab w:val="clear" w:pos="864"/>
          <w:tab w:val="left" w:pos="450"/>
        </w:tabs>
        <w:spacing w:after="0"/>
      </w:pPr>
    </w:p>
    <w:p w14:paraId="79B005C0" w14:textId="77777777" w:rsidR="005F7121" w:rsidRPr="00AE6B96" w:rsidRDefault="005F7121" w:rsidP="00AE6B96">
      <w:pPr>
        <w:tabs>
          <w:tab w:val="clear" w:pos="432"/>
          <w:tab w:val="clear" w:pos="864"/>
          <w:tab w:val="left" w:pos="450"/>
        </w:tabs>
        <w:spacing w:after="0"/>
      </w:pPr>
      <w:r w:rsidRPr="00AE6B96">
        <w:t>wson-path-label</w:t>
      </w:r>
      <w:r w:rsidR="00F4264E">
        <w:t>:</w:t>
      </w:r>
    </w:p>
    <w:p w14:paraId="70D98198" w14:textId="77777777" w:rsidR="005F7121" w:rsidRPr="00AE6B96" w:rsidRDefault="005F7121" w:rsidP="00AE6B96">
      <w:pPr>
        <w:tabs>
          <w:tab w:val="clear" w:pos="432"/>
          <w:tab w:val="clear" w:pos="864"/>
          <w:tab w:val="left" w:pos="450"/>
        </w:tabs>
        <w:spacing w:after="0"/>
      </w:pPr>
    </w:p>
    <w:p w14:paraId="634DA552" w14:textId="77777777" w:rsidR="000B73C8" w:rsidRDefault="005F7121" w:rsidP="00AE6B96">
      <w:pPr>
        <w:tabs>
          <w:tab w:val="clear" w:pos="432"/>
          <w:tab w:val="clear" w:pos="864"/>
          <w:tab w:val="left" w:pos="450"/>
        </w:tabs>
        <w:spacing w:after="0"/>
      </w:pPr>
      <w:r w:rsidRPr="00AE6B96">
        <w:t xml:space="preserve">   A YANG groupin that defines the label for WSON paths</w:t>
      </w:r>
      <w:r w:rsidR="000B73C8">
        <w:t xml:space="preserve"> as defined </w:t>
      </w:r>
    </w:p>
    <w:p w14:paraId="34CC136E" w14:textId="77777777" w:rsidR="005F7121" w:rsidRPr="00AE6B96" w:rsidRDefault="000B73C8" w:rsidP="00AE6B96">
      <w:pPr>
        <w:tabs>
          <w:tab w:val="clear" w:pos="432"/>
          <w:tab w:val="clear" w:pos="864"/>
          <w:tab w:val="left" w:pos="450"/>
        </w:tabs>
        <w:spacing w:after="0"/>
      </w:pPr>
      <w:r>
        <w:t xml:space="preserve">   In [RFC6205]</w:t>
      </w:r>
      <w:r w:rsidR="005F7121" w:rsidRPr="00AE6B96">
        <w:t>.</w:t>
      </w:r>
    </w:p>
    <w:p w14:paraId="1412383B" w14:textId="77777777" w:rsidR="005F7121" w:rsidRPr="00AE6B96" w:rsidRDefault="005F7121" w:rsidP="00AE6B96">
      <w:pPr>
        <w:tabs>
          <w:tab w:val="clear" w:pos="432"/>
          <w:tab w:val="clear" w:pos="864"/>
          <w:tab w:val="left" w:pos="450"/>
        </w:tabs>
        <w:spacing w:after="0"/>
      </w:pPr>
    </w:p>
    <w:p w14:paraId="1A03FE09" w14:textId="77777777" w:rsidR="005F7121" w:rsidRPr="00AE6B96" w:rsidRDefault="005F7121" w:rsidP="00AE6B96">
      <w:pPr>
        <w:tabs>
          <w:tab w:val="clear" w:pos="432"/>
          <w:tab w:val="clear" w:pos="864"/>
          <w:tab w:val="left" w:pos="450"/>
        </w:tabs>
        <w:spacing w:after="0"/>
      </w:pPr>
      <w:r w:rsidRPr="00AE6B96">
        <w:t>layer0-label-restriction</w:t>
      </w:r>
      <w:r w:rsidR="00F4264E">
        <w:t>:</w:t>
      </w:r>
    </w:p>
    <w:p w14:paraId="26356781" w14:textId="77777777" w:rsidR="005F7121" w:rsidRPr="00AE6B96" w:rsidRDefault="005F7121" w:rsidP="00AE6B96">
      <w:pPr>
        <w:tabs>
          <w:tab w:val="clear" w:pos="432"/>
          <w:tab w:val="clear" w:pos="864"/>
          <w:tab w:val="left" w:pos="450"/>
        </w:tabs>
        <w:spacing w:after="0"/>
      </w:pPr>
    </w:p>
    <w:p w14:paraId="69D0773C" w14:textId="77777777" w:rsidR="00F4264E" w:rsidRDefault="005F7121" w:rsidP="00AE6B96">
      <w:pPr>
        <w:tabs>
          <w:tab w:val="clear" w:pos="432"/>
          <w:tab w:val="clear" w:pos="864"/>
          <w:tab w:val="left" w:pos="450"/>
        </w:tabs>
        <w:spacing w:after="0"/>
      </w:pPr>
      <w:r w:rsidRPr="00AE6B96">
        <w:t xml:space="preserve">   A YANG grouping that defines the layer 0 label restriction </w:t>
      </w:r>
      <w:r w:rsidR="00F4264E">
        <w:t xml:space="preserve"> </w:t>
      </w:r>
    </w:p>
    <w:p w14:paraId="7D7B1B8D" w14:textId="77777777" w:rsidR="00216994" w:rsidRDefault="00F4264E" w:rsidP="00AE6B96">
      <w:pPr>
        <w:tabs>
          <w:tab w:val="clear" w:pos="432"/>
          <w:tab w:val="clear" w:pos="864"/>
          <w:tab w:val="left" w:pos="450"/>
        </w:tabs>
        <w:spacing w:after="0"/>
      </w:pPr>
      <w:r>
        <w:t xml:space="preserve">   </w:t>
      </w:r>
      <w:r w:rsidR="005F7121" w:rsidRPr="00AE6B96">
        <w:t>applicable for both WSON and SSON and per priority level</w:t>
      </w:r>
      <w:r w:rsidR="00216994">
        <w:t xml:space="preserve"> as</w:t>
      </w:r>
    </w:p>
    <w:p w14:paraId="76DCD97E" w14:textId="77777777" w:rsidR="005F7121" w:rsidRPr="00AE6B96" w:rsidRDefault="00216994" w:rsidP="00AE6B96">
      <w:pPr>
        <w:tabs>
          <w:tab w:val="clear" w:pos="432"/>
          <w:tab w:val="clear" w:pos="864"/>
          <w:tab w:val="left" w:pos="450"/>
        </w:tabs>
        <w:spacing w:after="0"/>
      </w:pPr>
      <w:r>
        <w:t xml:space="preserve">   defined in [RFC3209]</w:t>
      </w:r>
      <w:r w:rsidR="005F7121" w:rsidRPr="00AE6B96">
        <w:t xml:space="preserve">. </w:t>
      </w:r>
    </w:p>
    <w:p w14:paraId="1190BEEC" w14:textId="77777777" w:rsidR="005F7121" w:rsidRPr="00AE6B96" w:rsidRDefault="005F7121" w:rsidP="00AE6B96">
      <w:pPr>
        <w:tabs>
          <w:tab w:val="clear" w:pos="432"/>
          <w:tab w:val="clear" w:pos="864"/>
          <w:tab w:val="left" w:pos="450"/>
        </w:tabs>
        <w:spacing w:after="0"/>
      </w:pPr>
    </w:p>
    <w:p w14:paraId="78F918DB" w14:textId="77777777" w:rsidR="005F7121" w:rsidRPr="00AE6B96" w:rsidRDefault="005F7121" w:rsidP="00AE6B96">
      <w:pPr>
        <w:tabs>
          <w:tab w:val="clear" w:pos="432"/>
          <w:tab w:val="clear" w:pos="864"/>
          <w:tab w:val="left" w:pos="450"/>
        </w:tabs>
        <w:spacing w:after="0"/>
      </w:pPr>
      <w:r w:rsidRPr="00AE6B96">
        <w:t>wson-label-step</w:t>
      </w:r>
      <w:r w:rsidR="00F4264E">
        <w:t>:</w:t>
      </w:r>
    </w:p>
    <w:p w14:paraId="073B8173" w14:textId="77777777" w:rsidR="005F7121" w:rsidRPr="00AE6B96" w:rsidRDefault="005F7121" w:rsidP="00AE6B96">
      <w:pPr>
        <w:tabs>
          <w:tab w:val="clear" w:pos="432"/>
          <w:tab w:val="clear" w:pos="864"/>
          <w:tab w:val="left" w:pos="450"/>
        </w:tabs>
        <w:spacing w:after="0"/>
      </w:pPr>
    </w:p>
    <w:p w14:paraId="10E1BDDF" w14:textId="77777777" w:rsidR="003174CC" w:rsidRDefault="005F7121" w:rsidP="00AE6B96">
      <w:pPr>
        <w:tabs>
          <w:tab w:val="clear" w:pos="432"/>
          <w:tab w:val="clear" w:pos="864"/>
          <w:tab w:val="left" w:pos="450"/>
        </w:tabs>
        <w:spacing w:after="0"/>
      </w:pPr>
      <w:r w:rsidRPr="00AE6B96">
        <w:t xml:space="preserve">   A YANG grouping that defines label steps for WSON</w:t>
      </w:r>
      <w:r w:rsidR="003174CC">
        <w:t xml:space="preserve"> as defined in </w:t>
      </w:r>
    </w:p>
    <w:p w14:paraId="3F3DC41E" w14:textId="77777777" w:rsidR="005F7121" w:rsidRPr="00AE6B96" w:rsidRDefault="003174CC" w:rsidP="00AE6B96">
      <w:pPr>
        <w:tabs>
          <w:tab w:val="clear" w:pos="432"/>
          <w:tab w:val="clear" w:pos="864"/>
          <w:tab w:val="left" w:pos="450"/>
        </w:tabs>
        <w:spacing w:after="0"/>
      </w:pPr>
      <w:r>
        <w:t xml:space="preserve">   [TE-topo]</w:t>
      </w:r>
      <w:r w:rsidR="005F7121" w:rsidRPr="00AE6B96">
        <w:t xml:space="preserve">. </w:t>
      </w:r>
    </w:p>
    <w:p w14:paraId="3F997DE7" w14:textId="77777777" w:rsidR="005F7121" w:rsidRPr="00AE6B96" w:rsidRDefault="005F7121" w:rsidP="00AE6B96">
      <w:pPr>
        <w:tabs>
          <w:tab w:val="clear" w:pos="432"/>
          <w:tab w:val="clear" w:pos="864"/>
          <w:tab w:val="left" w:pos="450"/>
        </w:tabs>
        <w:spacing w:after="0"/>
      </w:pPr>
    </w:p>
    <w:p w14:paraId="7E7FD9EF" w14:textId="77777777" w:rsidR="005F7121" w:rsidRPr="00AE6B96" w:rsidRDefault="005F7121" w:rsidP="00AE6B96">
      <w:pPr>
        <w:tabs>
          <w:tab w:val="clear" w:pos="432"/>
          <w:tab w:val="clear" w:pos="864"/>
          <w:tab w:val="left" w:pos="450"/>
        </w:tabs>
        <w:spacing w:after="0"/>
      </w:pPr>
      <w:r w:rsidRPr="00AE6B96">
        <w:t>flex</w:t>
      </w:r>
      <w:r w:rsidR="008B4462">
        <w:t>i</w:t>
      </w:r>
      <w:r w:rsidRPr="00AE6B96">
        <w:t>-grid-node-attributes</w:t>
      </w:r>
      <w:r w:rsidR="00F4264E">
        <w:t>:</w:t>
      </w:r>
    </w:p>
    <w:p w14:paraId="09D8AFEC" w14:textId="77777777" w:rsidR="005F7121" w:rsidRPr="00AE6B96" w:rsidRDefault="005F7121" w:rsidP="00AE6B96">
      <w:pPr>
        <w:tabs>
          <w:tab w:val="clear" w:pos="432"/>
          <w:tab w:val="clear" w:pos="864"/>
          <w:tab w:val="left" w:pos="450"/>
        </w:tabs>
        <w:spacing w:after="0"/>
      </w:pPr>
    </w:p>
    <w:p w14:paraId="58E19B38" w14:textId="77777777" w:rsidR="003174CC" w:rsidRDefault="005F7121" w:rsidP="00AE6B96">
      <w:pPr>
        <w:tabs>
          <w:tab w:val="clear" w:pos="432"/>
          <w:tab w:val="clear" w:pos="864"/>
          <w:tab w:val="left" w:pos="450"/>
        </w:tabs>
        <w:spacing w:after="0"/>
      </w:pPr>
      <w:r w:rsidRPr="00AE6B96">
        <w:t xml:space="preserve">   A YANG grouping that </w:t>
      </w:r>
      <w:r w:rsidR="00AE6B96" w:rsidRPr="00AE6B96">
        <w:t xml:space="preserve">defines </w:t>
      </w:r>
      <w:del w:id="83" w:author="Zhenghaomian" w:date="2019-08-07T14:55:00Z">
        <w:r w:rsidR="00AE6B96" w:rsidRPr="00AE6B96" w:rsidDel="008333F2">
          <w:delText>Flex-grid</w:delText>
        </w:r>
      </w:del>
      <w:ins w:id="84" w:author="Zhenghaomian" w:date="2019-08-07T14:55:00Z">
        <w:r w:rsidR="008333F2">
          <w:t>flexi-grid</w:t>
        </w:r>
      </w:ins>
      <w:r w:rsidR="00AE6B96" w:rsidRPr="00AE6B96">
        <w:t xml:space="preserve"> node attrtibutes</w:t>
      </w:r>
      <w:r w:rsidR="003174CC">
        <w:t xml:space="preserve"> as </w:t>
      </w:r>
    </w:p>
    <w:p w14:paraId="620C8CCE" w14:textId="77777777" w:rsidR="005F7121" w:rsidRPr="00AE6B96" w:rsidRDefault="003174CC" w:rsidP="00AE6B96">
      <w:pPr>
        <w:tabs>
          <w:tab w:val="clear" w:pos="432"/>
          <w:tab w:val="clear" w:pos="864"/>
          <w:tab w:val="left" w:pos="450"/>
        </w:tabs>
        <w:spacing w:after="0"/>
      </w:pPr>
      <w:r>
        <w:t xml:space="preserve">   defined in [RFC7698]</w:t>
      </w:r>
      <w:r w:rsidR="00AE6B96" w:rsidRPr="00AE6B96">
        <w:t xml:space="preserve">. </w:t>
      </w:r>
    </w:p>
    <w:p w14:paraId="1682B665" w14:textId="77777777" w:rsidR="00AE6B96" w:rsidRPr="00AE6B96" w:rsidRDefault="00AE6B96" w:rsidP="00AE6B96">
      <w:pPr>
        <w:tabs>
          <w:tab w:val="clear" w:pos="432"/>
          <w:tab w:val="clear" w:pos="864"/>
          <w:tab w:val="left" w:pos="450"/>
        </w:tabs>
        <w:spacing w:after="0"/>
      </w:pPr>
    </w:p>
    <w:p w14:paraId="2F9C0853"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-grid-path-bandwidth</w:t>
      </w:r>
      <w:r w:rsidR="00F4264E">
        <w:t>:</w:t>
      </w:r>
    </w:p>
    <w:p w14:paraId="0FF82482" w14:textId="77777777" w:rsidR="00AE6B96" w:rsidRPr="00AE6B96" w:rsidRDefault="00AE6B96" w:rsidP="00AE6B96">
      <w:pPr>
        <w:tabs>
          <w:tab w:val="clear" w:pos="432"/>
          <w:tab w:val="clear" w:pos="864"/>
          <w:tab w:val="left" w:pos="450"/>
        </w:tabs>
        <w:spacing w:after="0"/>
      </w:pPr>
    </w:p>
    <w:p w14:paraId="3D9D4639" w14:textId="77777777" w:rsidR="003174CC" w:rsidRDefault="00AE6B96" w:rsidP="00AE6B96">
      <w:pPr>
        <w:tabs>
          <w:tab w:val="clear" w:pos="432"/>
          <w:tab w:val="clear" w:pos="864"/>
          <w:tab w:val="left" w:pos="450"/>
        </w:tabs>
        <w:spacing w:after="0"/>
      </w:pPr>
      <w:r w:rsidRPr="00AE6B96">
        <w:t xml:space="preserve">   A YANG grouping that defines </w:t>
      </w:r>
      <w:del w:id="85" w:author="Zhenghaomian" w:date="2019-08-07T14:55:00Z">
        <w:r w:rsidRPr="00AE6B96" w:rsidDel="008333F2">
          <w:delText>flex-grid</w:delText>
        </w:r>
      </w:del>
      <w:ins w:id="86" w:author="Zhenghaomian" w:date="2019-08-07T14:55:00Z">
        <w:r w:rsidR="008333F2">
          <w:t>flexi-grid</w:t>
        </w:r>
      </w:ins>
      <w:r w:rsidRPr="00AE6B96">
        <w:t xml:space="preserve"> path bandwidth attributes</w:t>
      </w:r>
      <w:r w:rsidR="003174CC">
        <w:t xml:space="preserve"> </w:t>
      </w:r>
    </w:p>
    <w:p w14:paraId="559BDEFC" w14:textId="77777777" w:rsidR="00AE6B96" w:rsidRPr="00AE6B96" w:rsidRDefault="003174CC" w:rsidP="00AE6B96">
      <w:pPr>
        <w:tabs>
          <w:tab w:val="clear" w:pos="432"/>
          <w:tab w:val="clear" w:pos="864"/>
          <w:tab w:val="left" w:pos="450"/>
        </w:tabs>
        <w:spacing w:after="0"/>
      </w:pPr>
      <w:r>
        <w:t xml:space="preserve">   as defined in [RFC7698]</w:t>
      </w:r>
      <w:r w:rsidR="00AE6B96" w:rsidRPr="00AE6B96">
        <w:t xml:space="preserve">. </w:t>
      </w:r>
    </w:p>
    <w:p w14:paraId="57C64110" w14:textId="77777777" w:rsidR="00AE6B96" w:rsidRPr="00AE6B96" w:rsidRDefault="00AE6B96" w:rsidP="00AE6B96">
      <w:pPr>
        <w:tabs>
          <w:tab w:val="clear" w:pos="432"/>
          <w:tab w:val="clear" w:pos="864"/>
          <w:tab w:val="left" w:pos="450"/>
        </w:tabs>
        <w:spacing w:after="0"/>
      </w:pPr>
    </w:p>
    <w:p w14:paraId="6BBAE2A5"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-grid-link-bandwidth</w:t>
      </w:r>
      <w:r w:rsidR="00F4264E">
        <w:t>:</w:t>
      </w:r>
    </w:p>
    <w:p w14:paraId="7B95B9FE" w14:textId="77777777" w:rsidR="00AE6B96" w:rsidRPr="00AE6B96" w:rsidRDefault="00AE6B96" w:rsidP="00AE6B96">
      <w:pPr>
        <w:tabs>
          <w:tab w:val="clear" w:pos="432"/>
          <w:tab w:val="clear" w:pos="864"/>
          <w:tab w:val="left" w:pos="450"/>
        </w:tabs>
        <w:spacing w:after="0"/>
      </w:pPr>
    </w:p>
    <w:p w14:paraId="3A0D2E66" w14:textId="77777777" w:rsidR="003174CC" w:rsidRDefault="00AE6B96" w:rsidP="00AE6B96">
      <w:pPr>
        <w:tabs>
          <w:tab w:val="clear" w:pos="432"/>
          <w:tab w:val="clear" w:pos="864"/>
          <w:tab w:val="left" w:pos="450"/>
        </w:tabs>
        <w:spacing w:after="0"/>
      </w:pPr>
      <w:r w:rsidRPr="00AE6B96">
        <w:t xml:space="preserve">   A YANG grouping that defines </w:t>
      </w:r>
      <w:del w:id="87" w:author="Zhenghaomian" w:date="2019-08-07T14:55:00Z">
        <w:r w:rsidRPr="00AE6B96" w:rsidDel="008333F2">
          <w:delText>flex-grid</w:delText>
        </w:r>
      </w:del>
      <w:ins w:id="88" w:author="Zhenghaomian" w:date="2019-08-07T14:55:00Z">
        <w:r w:rsidR="008333F2">
          <w:t>flexi-grid</w:t>
        </w:r>
      </w:ins>
      <w:r w:rsidRPr="00AE6B96">
        <w:t xml:space="preserve"> link bandwidth attributes</w:t>
      </w:r>
      <w:r w:rsidR="003174CC">
        <w:t xml:space="preserve">  </w:t>
      </w:r>
    </w:p>
    <w:p w14:paraId="26B9D2E7" w14:textId="77777777" w:rsidR="00AE6B96" w:rsidRPr="00AE6B96" w:rsidRDefault="003174CC" w:rsidP="00AE6B96">
      <w:pPr>
        <w:tabs>
          <w:tab w:val="clear" w:pos="432"/>
          <w:tab w:val="clear" w:pos="864"/>
          <w:tab w:val="left" w:pos="450"/>
        </w:tabs>
        <w:spacing w:after="0"/>
      </w:pPr>
      <w:r>
        <w:t xml:space="preserve">   As defined in [RFC7698]</w:t>
      </w:r>
      <w:r w:rsidR="00AE6B96" w:rsidRPr="00AE6B96">
        <w:t xml:space="preserve">. </w:t>
      </w:r>
    </w:p>
    <w:p w14:paraId="41DCA536" w14:textId="77777777" w:rsidR="00AE6B96" w:rsidRPr="00AE6B96" w:rsidRDefault="00AE6B96" w:rsidP="00AE6B96">
      <w:pPr>
        <w:tabs>
          <w:tab w:val="clear" w:pos="432"/>
          <w:tab w:val="clear" w:pos="864"/>
          <w:tab w:val="left" w:pos="450"/>
        </w:tabs>
        <w:spacing w:after="0"/>
      </w:pPr>
    </w:p>
    <w:p w14:paraId="48BAD26C"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-grid-link-label</w:t>
      </w:r>
      <w:r w:rsidR="00F4264E">
        <w:t>:</w:t>
      </w:r>
    </w:p>
    <w:p w14:paraId="42274FDA" w14:textId="77777777" w:rsidR="00AE6B96" w:rsidRPr="00AE6B96" w:rsidRDefault="00AE6B96" w:rsidP="00AE6B96">
      <w:pPr>
        <w:tabs>
          <w:tab w:val="clear" w:pos="432"/>
          <w:tab w:val="clear" w:pos="864"/>
          <w:tab w:val="left" w:pos="450"/>
        </w:tabs>
        <w:spacing w:after="0"/>
      </w:pPr>
    </w:p>
    <w:p w14:paraId="792F3722" w14:textId="77777777" w:rsidR="003174CC" w:rsidRDefault="00AE6B96" w:rsidP="00AE6B96">
      <w:pPr>
        <w:tabs>
          <w:tab w:val="clear" w:pos="432"/>
          <w:tab w:val="clear" w:pos="864"/>
          <w:tab w:val="left" w:pos="450"/>
        </w:tabs>
        <w:spacing w:after="0"/>
      </w:pPr>
      <w:r w:rsidRPr="00AE6B96">
        <w:t xml:space="preserve">   A YANG grouping that defines </w:t>
      </w:r>
      <w:del w:id="89" w:author="Zhenghaomian" w:date="2019-08-07T14:55:00Z">
        <w:r w:rsidRPr="00AE6B96" w:rsidDel="008333F2">
          <w:delText>flex-grid</w:delText>
        </w:r>
      </w:del>
      <w:ins w:id="90" w:author="Zhenghaomian" w:date="2019-08-07T14:55:00Z">
        <w:r w:rsidR="008333F2">
          <w:t>flexi-grid</w:t>
        </w:r>
      </w:ins>
      <w:r w:rsidRPr="00AE6B96">
        <w:t xml:space="preserve"> link label attributes</w:t>
      </w:r>
      <w:r w:rsidR="003174CC">
        <w:t xml:space="preserve"> as </w:t>
      </w:r>
    </w:p>
    <w:p w14:paraId="2363047F" w14:textId="77777777" w:rsidR="00AE6B96" w:rsidRPr="00AE6B96" w:rsidRDefault="003174CC" w:rsidP="00AE6B96">
      <w:pPr>
        <w:tabs>
          <w:tab w:val="clear" w:pos="432"/>
          <w:tab w:val="clear" w:pos="864"/>
          <w:tab w:val="left" w:pos="450"/>
        </w:tabs>
        <w:spacing w:after="0"/>
      </w:pPr>
      <w:r>
        <w:t xml:space="preserve">   defined in [RFC7698]</w:t>
      </w:r>
      <w:r w:rsidR="00AE6B96" w:rsidRPr="00AE6B96">
        <w:t xml:space="preserve">. </w:t>
      </w:r>
    </w:p>
    <w:p w14:paraId="28B03A67" w14:textId="77777777" w:rsidR="00AE6B96" w:rsidRPr="00AE6B96" w:rsidRDefault="00AE6B96" w:rsidP="00AE6B96">
      <w:pPr>
        <w:tabs>
          <w:tab w:val="clear" w:pos="432"/>
          <w:tab w:val="clear" w:pos="864"/>
          <w:tab w:val="left" w:pos="450"/>
        </w:tabs>
        <w:spacing w:after="0"/>
      </w:pPr>
    </w:p>
    <w:p w14:paraId="0BBD5916"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-grid-channel</w:t>
      </w:r>
      <w:r w:rsidR="00F4264E">
        <w:t>:</w:t>
      </w:r>
    </w:p>
    <w:p w14:paraId="7A0F6865" w14:textId="77777777" w:rsidR="00AE6B96" w:rsidRPr="00AE6B96" w:rsidRDefault="00AE6B96" w:rsidP="00AE6B96">
      <w:pPr>
        <w:tabs>
          <w:tab w:val="clear" w:pos="432"/>
          <w:tab w:val="clear" w:pos="864"/>
          <w:tab w:val="left" w:pos="450"/>
        </w:tabs>
        <w:spacing w:after="0"/>
      </w:pPr>
    </w:p>
    <w:p w14:paraId="3C24EEDE" w14:textId="77777777" w:rsidR="003174CC" w:rsidRDefault="00AE6B96" w:rsidP="00AE6B96">
      <w:pPr>
        <w:tabs>
          <w:tab w:val="clear" w:pos="432"/>
          <w:tab w:val="clear" w:pos="864"/>
          <w:tab w:val="left" w:pos="450"/>
        </w:tabs>
        <w:spacing w:after="0"/>
      </w:pPr>
      <w:r w:rsidRPr="00AE6B96">
        <w:t xml:space="preserve">   A YANG grouping that defines </w:t>
      </w:r>
      <w:del w:id="91" w:author="Zhenghaomian" w:date="2019-08-07T14:55:00Z">
        <w:r w:rsidRPr="00AE6B96" w:rsidDel="008333F2">
          <w:delText>flex-grid</w:delText>
        </w:r>
      </w:del>
      <w:ins w:id="92" w:author="Zhenghaomian" w:date="2019-08-07T14:55:00Z">
        <w:r w:rsidR="008333F2">
          <w:t>flexi-grid</w:t>
        </w:r>
      </w:ins>
      <w:r w:rsidRPr="00AE6B96">
        <w:t xml:space="preserve"> channel</w:t>
      </w:r>
      <w:r w:rsidR="003174CC">
        <w:t xml:space="preserve"> as defined in </w:t>
      </w:r>
    </w:p>
    <w:p w14:paraId="6FEC7E02" w14:textId="77777777" w:rsidR="00AE6B96" w:rsidRPr="00AE6B96" w:rsidRDefault="003174CC" w:rsidP="00AE6B96">
      <w:pPr>
        <w:tabs>
          <w:tab w:val="clear" w:pos="432"/>
          <w:tab w:val="clear" w:pos="864"/>
          <w:tab w:val="left" w:pos="450"/>
        </w:tabs>
        <w:spacing w:after="0"/>
      </w:pPr>
      <w:r>
        <w:t xml:space="preserve">   [RFC7698]</w:t>
      </w:r>
      <w:r w:rsidR="00AE6B96" w:rsidRPr="00AE6B96">
        <w:t xml:space="preserve">. </w:t>
      </w:r>
    </w:p>
    <w:p w14:paraId="5EAAF7E1" w14:textId="77777777" w:rsidR="00AE6B96" w:rsidRPr="00AE6B96" w:rsidRDefault="00AE6B96" w:rsidP="00AE6B96">
      <w:pPr>
        <w:tabs>
          <w:tab w:val="clear" w:pos="432"/>
          <w:tab w:val="clear" w:pos="864"/>
          <w:tab w:val="left" w:pos="450"/>
        </w:tabs>
        <w:spacing w:after="0"/>
      </w:pPr>
    </w:p>
    <w:p w14:paraId="5FF454F8"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-grid-path-label</w:t>
      </w:r>
      <w:r w:rsidR="00F4264E">
        <w:t>:</w:t>
      </w:r>
    </w:p>
    <w:p w14:paraId="3B6C8CF4" w14:textId="77777777" w:rsidR="00AE6B96" w:rsidRPr="00AE6B96" w:rsidRDefault="00AE6B96" w:rsidP="00AE6B96">
      <w:pPr>
        <w:tabs>
          <w:tab w:val="clear" w:pos="432"/>
          <w:tab w:val="clear" w:pos="864"/>
          <w:tab w:val="left" w:pos="450"/>
        </w:tabs>
        <w:spacing w:after="0"/>
      </w:pPr>
    </w:p>
    <w:p w14:paraId="4E6844D5" w14:textId="77777777" w:rsidR="00F4264E" w:rsidRDefault="00AE6B96" w:rsidP="00AE6B96">
      <w:pPr>
        <w:tabs>
          <w:tab w:val="clear" w:pos="432"/>
          <w:tab w:val="clear" w:pos="864"/>
          <w:tab w:val="left" w:pos="450"/>
        </w:tabs>
        <w:spacing w:after="0"/>
      </w:pPr>
      <w:r w:rsidRPr="00AE6B96">
        <w:t xml:space="preserve">   A YANG grouping that defines </w:t>
      </w:r>
      <w:del w:id="93" w:author="Zhenghaomian" w:date="2019-08-07T14:55:00Z">
        <w:r w:rsidRPr="00AE6B96" w:rsidDel="008333F2">
          <w:delText>flex-grid</w:delText>
        </w:r>
      </w:del>
      <w:ins w:id="94" w:author="Zhenghaomian" w:date="2019-08-07T14:55:00Z">
        <w:r w:rsidR="008333F2">
          <w:t>flexi-grid</w:t>
        </w:r>
      </w:ins>
      <w:r w:rsidRPr="00AE6B96">
        <w:t xml:space="preserve"> path label for both single</w:t>
      </w:r>
    </w:p>
    <w:p w14:paraId="11257134" w14:textId="77777777" w:rsidR="00AE6B96" w:rsidRPr="00AE6B96" w:rsidRDefault="00F4264E" w:rsidP="00AE6B96">
      <w:pPr>
        <w:tabs>
          <w:tab w:val="clear" w:pos="432"/>
          <w:tab w:val="clear" w:pos="864"/>
          <w:tab w:val="left" w:pos="450"/>
        </w:tabs>
        <w:spacing w:after="0"/>
      </w:pPr>
      <w:r>
        <w:t xml:space="preserve">  </w:t>
      </w:r>
      <w:r w:rsidR="00AE6B96" w:rsidRPr="00AE6B96">
        <w:t xml:space="preserve"> channel and multiple carriers</w:t>
      </w:r>
      <w:r w:rsidR="003174CC">
        <w:t xml:space="preserve"> [RFC7698]</w:t>
      </w:r>
      <w:r w:rsidR="00AE6B96" w:rsidRPr="00AE6B96">
        <w:t xml:space="preserve">. </w:t>
      </w:r>
    </w:p>
    <w:p w14:paraId="647498DA" w14:textId="77777777" w:rsidR="00AE6B96" w:rsidRPr="00AE6B96" w:rsidRDefault="00AE6B96" w:rsidP="00AE6B96">
      <w:pPr>
        <w:tabs>
          <w:tab w:val="clear" w:pos="432"/>
          <w:tab w:val="clear" w:pos="864"/>
          <w:tab w:val="left" w:pos="450"/>
        </w:tabs>
        <w:spacing w:after="0"/>
      </w:pPr>
    </w:p>
    <w:p w14:paraId="6818CF8A"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-grid-label-restriction</w:t>
      </w:r>
      <w:r w:rsidR="00F4264E">
        <w:t>:</w:t>
      </w:r>
    </w:p>
    <w:p w14:paraId="1ADED400" w14:textId="77777777" w:rsidR="00AE6B96" w:rsidRPr="00AE6B96" w:rsidRDefault="00AE6B96" w:rsidP="00AE6B96">
      <w:pPr>
        <w:tabs>
          <w:tab w:val="clear" w:pos="432"/>
          <w:tab w:val="clear" w:pos="864"/>
          <w:tab w:val="left" w:pos="450"/>
        </w:tabs>
        <w:spacing w:after="0"/>
      </w:pPr>
    </w:p>
    <w:p w14:paraId="7177C8EE" w14:textId="77777777" w:rsidR="00DB60B2" w:rsidRDefault="00AE6B96" w:rsidP="00DB60B2">
      <w:pPr>
        <w:tabs>
          <w:tab w:val="clear" w:pos="432"/>
          <w:tab w:val="clear" w:pos="864"/>
          <w:tab w:val="left" w:pos="450"/>
        </w:tabs>
        <w:spacing w:after="0"/>
      </w:pPr>
      <w:r w:rsidRPr="00AE6B96">
        <w:t xml:space="preserve">   A YANG grouping that defines </w:t>
      </w:r>
      <w:del w:id="95" w:author="Zhenghaomian" w:date="2019-08-07T14:55:00Z">
        <w:r w:rsidRPr="00AE6B96" w:rsidDel="008333F2">
          <w:delText>flex-grid</w:delText>
        </w:r>
      </w:del>
      <w:ins w:id="96" w:author="Zhenghaomian" w:date="2019-08-07T14:55:00Z">
        <w:r w:rsidR="008333F2">
          <w:t>flexi-grid</w:t>
        </w:r>
      </w:ins>
      <w:r w:rsidRPr="00AE6B96">
        <w:t xml:space="preserve"> label restrictions</w:t>
      </w:r>
      <w:r w:rsidR="003174CC">
        <w:t xml:space="preserve"> </w:t>
      </w:r>
      <w:r w:rsidR="00DB60B2">
        <w:t xml:space="preserve">and </w:t>
      </w:r>
      <w:r w:rsidR="00DB60B2" w:rsidRPr="00AE6B96">
        <w:t>per</w:t>
      </w:r>
    </w:p>
    <w:p w14:paraId="1B6456DD" w14:textId="77777777" w:rsidR="00DB60B2" w:rsidRPr="00AE6B96" w:rsidRDefault="00DB60B2" w:rsidP="00DB60B2">
      <w:pPr>
        <w:tabs>
          <w:tab w:val="clear" w:pos="432"/>
          <w:tab w:val="clear" w:pos="864"/>
          <w:tab w:val="left" w:pos="450"/>
        </w:tabs>
        <w:spacing w:after="0"/>
      </w:pPr>
      <w:r>
        <w:t xml:space="preserve">  </w:t>
      </w:r>
      <w:r w:rsidRPr="00AE6B96">
        <w:t xml:space="preserve"> priority level</w:t>
      </w:r>
      <w:r>
        <w:t xml:space="preserve"> as defined in [RFC3209]</w:t>
      </w:r>
      <w:r w:rsidRPr="00AE6B96">
        <w:t xml:space="preserve">. </w:t>
      </w:r>
    </w:p>
    <w:p w14:paraId="73650E42" w14:textId="77777777" w:rsidR="00AE6B96" w:rsidRPr="00AE6B96" w:rsidRDefault="00AE6B96" w:rsidP="00AE6B96">
      <w:pPr>
        <w:tabs>
          <w:tab w:val="clear" w:pos="432"/>
          <w:tab w:val="clear" w:pos="864"/>
          <w:tab w:val="left" w:pos="450"/>
        </w:tabs>
        <w:spacing w:after="0"/>
      </w:pPr>
    </w:p>
    <w:p w14:paraId="06E1001A" w14:textId="77777777" w:rsidR="00AE6B96" w:rsidRPr="00AE6B96" w:rsidRDefault="00AE6B96" w:rsidP="00AE6B96">
      <w:pPr>
        <w:tabs>
          <w:tab w:val="clear" w:pos="432"/>
          <w:tab w:val="clear" w:pos="864"/>
          <w:tab w:val="left" w:pos="450"/>
        </w:tabs>
        <w:spacing w:after="0"/>
      </w:pPr>
      <w:r w:rsidRPr="00AE6B96">
        <w:t>flex</w:t>
      </w:r>
      <w:r w:rsidR="008B4462">
        <w:t>i</w:t>
      </w:r>
      <w:r w:rsidRPr="00AE6B96">
        <w:t>-grid-label-step</w:t>
      </w:r>
      <w:r w:rsidR="00F4264E">
        <w:t>:</w:t>
      </w:r>
    </w:p>
    <w:p w14:paraId="00CD9E52" w14:textId="77777777" w:rsidR="00AE6B96" w:rsidRPr="00AE6B96" w:rsidRDefault="00AE6B96" w:rsidP="00AE6B96">
      <w:pPr>
        <w:tabs>
          <w:tab w:val="clear" w:pos="432"/>
          <w:tab w:val="clear" w:pos="864"/>
          <w:tab w:val="left" w:pos="450"/>
        </w:tabs>
        <w:spacing w:after="0"/>
      </w:pPr>
    </w:p>
    <w:p w14:paraId="6B3F5E18" w14:textId="77777777" w:rsidR="003174CC" w:rsidRDefault="00AE6B96" w:rsidP="00AE6B96">
      <w:pPr>
        <w:tabs>
          <w:tab w:val="clear" w:pos="432"/>
          <w:tab w:val="clear" w:pos="864"/>
          <w:tab w:val="left" w:pos="450"/>
        </w:tabs>
        <w:spacing w:after="0"/>
      </w:pPr>
      <w:r w:rsidRPr="00AE6B96">
        <w:t xml:space="preserve">   A YANG grouping that defines </w:t>
      </w:r>
      <w:del w:id="97" w:author="Zhenghaomian" w:date="2019-08-07T14:55:00Z">
        <w:r w:rsidRPr="00AE6B96" w:rsidDel="008333F2">
          <w:delText>flex-grid</w:delText>
        </w:r>
      </w:del>
      <w:ins w:id="98" w:author="Zhenghaomian" w:date="2019-08-07T14:55:00Z">
        <w:r w:rsidR="008333F2">
          <w:t>flexi-grid</w:t>
        </w:r>
      </w:ins>
      <w:r w:rsidRPr="00AE6B96">
        <w:t xml:space="preserve"> label steps</w:t>
      </w:r>
      <w:r w:rsidR="003174CC">
        <w:t xml:space="preserve"> as defined in</w:t>
      </w:r>
    </w:p>
    <w:p w14:paraId="7909A24C" w14:textId="77777777" w:rsidR="00AE6B96" w:rsidRDefault="003174CC" w:rsidP="00AE6B96">
      <w:pPr>
        <w:tabs>
          <w:tab w:val="clear" w:pos="432"/>
          <w:tab w:val="clear" w:pos="864"/>
          <w:tab w:val="left" w:pos="450"/>
        </w:tabs>
        <w:spacing w:after="0"/>
      </w:pPr>
      <w:r>
        <w:t xml:space="preserve">   [TE-topo]</w:t>
      </w:r>
      <w:r w:rsidR="00AE6B96" w:rsidRPr="00AE6B96">
        <w:t xml:space="preserve">. </w:t>
      </w:r>
    </w:p>
    <w:p w14:paraId="01A4326D" w14:textId="77777777" w:rsidR="00F4264E" w:rsidRDefault="00F4264E" w:rsidP="00AE6B96">
      <w:pPr>
        <w:tabs>
          <w:tab w:val="clear" w:pos="432"/>
          <w:tab w:val="clear" w:pos="864"/>
          <w:tab w:val="left" w:pos="450"/>
        </w:tabs>
        <w:spacing w:after="0"/>
      </w:pPr>
    </w:p>
    <w:p w14:paraId="132F39F8" w14:textId="77777777" w:rsidR="00F4264E" w:rsidRPr="00AE6B96" w:rsidRDefault="00F4264E" w:rsidP="00AE6B96">
      <w:pPr>
        <w:tabs>
          <w:tab w:val="clear" w:pos="432"/>
          <w:tab w:val="clear" w:pos="864"/>
          <w:tab w:val="left" w:pos="450"/>
        </w:tabs>
        <w:spacing w:after="0"/>
        <w:rPr>
          <w:b/>
        </w:rPr>
      </w:pPr>
    </w:p>
    <w:p w14:paraId="15CFA5AE" w14:textId="77777777" w:rsidR="004A7EA0" w:rsidRDefault="004A7EA0" w:rsidP="004A7EA0">
      <w:pPr>
        <w:pStyle w:val="1"/>
      </w:pPr>
      <w:bookmarkStart w:id="99" w:name="_Toc9888845"/>
      <w:commentRangeStart w:id="100"/>
      <w:r>
        <w:t>IETF-</w:t>
      </w:r>
      <w:r w:rsidR="005B360E">
        <w:t>Layer0</w:t>
      </w:r>
      <w:r>
        <w:t>-Types YANG Mod</w:t>
      </w:r>
      <w:r w:rsidR="0035421C">
        <w:t>ule</w:t>
      </w:r>
      <w:bookmarkEnd w:id="99"/>
      <w:commentRangeEnd w:id="100"/>
      <w:r w:rsidR="00EC4F44">
        <w:rPr>
          <w:rStyle w:val="affb"/>
        </w:rPr>
        <w:commentReference w:id="100"/>
      </w:r>
    </w:p>
    <w:p w14:paraId="5A13C73C" w14:textId="77777777" w:rsidR="004A7EA0" w:rsidRDefault="004A7EA0" w:rsidP="0071121C">
      <w:pPr>
        <w:spacing w:after="0" w:line="240" w:lineRule="auto"/>
        <w:ind w:left="0"/>
        <w:rPr>
          <w:rFonts w:eastAsia="宋体"/>
          <w:sz w:val="22"/>
          <w:lang w:eastAsia="zh-CN"/>
        </w:rPr>
      </w:pPr>
      <w:r w:rsidRPr="00A9586D">
        <w:rPr>
          <w:sz w:val="22"/>
        </w:rPr>
        <w:t xml:space="preserve">&lt;CODE BEGINS&gt; </w:t>
      </w:r>
      <w:r w:rsidRPr="00A9586D">
        <w:rPr>
          <w:rFonts w:eastAsia="宋体"/>
          <w:sz w:val="22"/>
          <w:lang w:eastAsia="zh-CN"/>
        </w:rPr>
        <w:t xml:space="preserve">file </w:t>
      </w:r>
      <w:hyperlink r:id="rId11" w:history="1">
        <w:r w:rsidR="008B4462" w:rsidRPr="00D01735">
          <w:rPr>
            <w:rStyle w:val="af7"/>
            <w:sz w:val="22"/>
          </w:rPr>
          <w:t>ietf-layer0-types</w:t>
        </w:r>
        <w:r w:rsidR="008B4462" w:rsidRPr="00D01735">
          <w:rPr>
            <w:rStyle w:val="af7"/>
            <w:rFonts w:eastAsia="宋体"/>
            <w:sz w:val="22"/>
            <w:lang w:eastAsia="zh-CN"/>
          </w:rPr>
          <w:t>@2019-05-15.yang</w:t>
        </w:r>
      </w:hyperlink>
    </w:p>
    <w:p w14:paraId="43CF21C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module ietf-layer0-types {</w:t>
      </w:r>
    </w:p>
    <w:p w14:paraId="7C4F8A5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namespace "urn:ietf:params:xml:ns:yang:ietf-layer0-types";</w:t>
      </w:r>
    </w:p>
    <w:p w14:paraId="127AE42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prefix "layer0-types";</w:t>
      </w:r>
      <w:bookmarkStart w:id="101" w:name="_GoBack"/>
      <w:bookmarkEnd w:id="101"/>
    </w:p>
    <w:p w14:paraId="0F90719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36235C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organization</w:t>
      </w:r>
    </w:p>
    <w:p w14:paraId="59B6B6B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"IETF CCAMP Working Group";</w:t>
      </w:r>
    </w:p>
    <w:p w14:paraId="518B672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contact</w:t>
      </w:r>
    </w:p>
    <w:p w14:paraId="6C00847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"WG Web: &lt;http://tools.ietf.org/wg/ccamp/&gt;</w:t>
      </w:r>
    </w:p>
    <w:p w14:paraId="6AE62EB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WG List: &lt;mailto:ccamp@ietf.org&gt;</w:t>
      </w:r>
    </w:p>
    <w:p w14:paraId="1B9AA43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69A3FA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Aihua Guo</w:t>
      </w:r>
    </w:p>
    <w:p w14:paraId="3687A3B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Pr>
          <w:rFonts w:eastAsia="Times New Roman"/>
          <w:sz w:val="20"/>
          <w:szCs w:val="20"/>
        </w:rPr>
        <w:t xml:space="preserve">       &lt;mailto:aguo@future</w:t>
      </w:r>
      <w:r w:rsidRPr="008B4462">
        <w:rPr>
          <w:rFonts w:eastAsia="Times New Roman"/>
          <w:sz w:val="20"/>
          <w:szCs w:val="20"/>
        </w:rPr>
        <w:t>wei.com&gt;</w:t>
      </w:r>
    </w:p>
    <w:p w14:paraId="0CA034A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91041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Young Lee</w:t>
      </w:r>
    </w:p>
    <w:p w14:paraId="7FBD424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r>
        <w:rPr>
          <w:rFonts w:eastAsia="Times New Roman"/>
          <w:sz w:val="20"/>
          <w:szCs w:val="20"/>
        </w:rPr>
        <w:t xml:space="preserve">     &lt;mailto:younglee.tx@gmail.com</w:t>
      </w:r>
      <w:r w:rsidRPr="008B4462">
        <w:rPr>
          <w:rFonts w:eastAsia="Times New Roman"/>
          <w:sz w:val="20"/>
          <w:szCs w:val="20"/>
        </w:rPr>
        <w:t>&gt;</w:t>
      </w:r>
    </w:p>
    <w:p w14:paraId="1AA5D99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79970A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Italo Busi</w:t>
      </w:r>
    </w:p>
    <w:p w14:paraId="0483F87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&lt;mailto:Italo.Busi@huawei.com&gt;</w:t>
      </w:r>
    </w:p>
    <w:p w14:paraId="55DE898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54EB34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Editor: Dieter Beller</w:t>
      </w:r>
    </w:p>
    <w:p w14:paraId="4741276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&lt;mailto:Dieter.Beller@nokia.com&gt;";</w:t>
      </w:r>
    </w:p>
    <w:p w14:paraId="299073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5B0B49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070CDB2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module defines Optical Layer 0 types. This module</w:t>
      </w:r>
    </w:p>
    <w:p w14:paraId="13410A6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provides groupings that can be applicable to Layer 0</w:t>
      </w:r>
    </w:p>
    <w:p w14:paraId="41395FC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Fixed Optical Networks (e.g., CWDM (Coarse Wavelength</w:t>
      </w:r>
    </w:p>
    <w:p w14:paraId="511BEB8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Division Multiplexing) and DWDM (Dense Wavelength Division</w:t>
      </w:r>
    </w:p>
    <w:p w14:paraId="372831A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Multiplexing)) and Flexi-grid Optical Networks.</w:t>
      </w:r>
    </w:p>
    <w:p w14:paraId="1C068F3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2B0205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Copyright (c) 2018 IETF Trust and the persons identified</w:t>
      </w:r>
    </w:p>
    <w:p w14:paraId="79D6A0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as authors of the code.  All rights reserved.</w:t>
      </w:r>
    </w:p>
    <w:p w14:paraId="39DCD1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76C373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Redistribution and use in source and binary forms, with</w:t>
      </w:r>
    </w:p>
    <w:p w14:paraId="3D9040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 without modification, is permitted pursuant to, and</w:t>
      </w:r>
    </w:p>
    <w:p w14:paraId="62096B2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subject to the license terms contained in, the Simplified</w:t>
      </w:r>
    </w:p>
    <w:p w14:paraId="1E61137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BSD License set forth in Section 4.c of the IETF Trust's</w:t>
      </w:r>
    </w:p>
    <w:p w14:paraId="0D344A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Legal Provisions Relating to IETF Documents</w:t>
      </w:r>
    </w:p>
    <w:p w14:paraId="2A11051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(http://trustee.ietf.org/license-info).";</w:t>
      </w:r>
    </w:p>
    <w:p w14:paraId="69FD11A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C9B2CC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revision "2019-05-15" {</w:t>
      </w:r>
    </w:p>
    <w:p w14:paraId="5810AFF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33B9E5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"Initial Version";</w:t>
      </w:r>
    </w:p>
    <w:p w14:paraId="7136B3B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5A9874B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 XXXX: A YANG Data Model for WSON (Wavelength Switched</w:t>
      </w:r>
    </w:p>
    <w:p w14:paraId="25C1EA5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Optical Networks)";</w:t>
      </w:r>
    </w:p>
    <w:p w14:paraId="1B47FA5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35C140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E7844E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operational-mode {</w:t>
      </w:r>
    </w:p>
    <w:p w14:paraId="16F72F6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14:paraId="23E236C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85CE25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"Vendor-specific mode that guarantees interoperability.";</w:t>
      </w:r>
    </w:p>
    <w:p w14:paraId="5E62E55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"ITU-T G.698.2 (11/2018)"; </w:t>
      </w:r>
    </w:p>
    <w:p w14:paraId="1305F38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65B8A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0CD28E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standard-mode {</w:t>
      </w:r>
    </w:p>
    <w:p w14:paraId="39A65D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14:paraId="3E5C5F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8BFA70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G.698.2 standard mode that guarantees interoperability.</w:t>
      </w:r>
    </w:p>
    <w:p w14:paraId="6B77333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 must be an string with the following format:</w:t>
      </w:r>
    </w:p>
    <w:p w14:paraId="56F3F0F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B-DScW-ytz(v) where all these attributes are conformant</w:t>
      </w:r>
    </w:p>
    <w:p w14:paraId="6770DC1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to the ITU-T recomendation";</w:t>
      </w:r>
    </w:p>
    <w:p w14:paraId="6FB7874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"ITU-T G.698.2 (11/2018)";</w:t>
      </w:r>
    </w:p>
    <w:p w14:paraId="6ECDF92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EDCFE5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F1695C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vendor-identifier {</w:t>
      </w:r>
    </w:p>
    <w:p w14:paraId="107D512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string;</w:t>
      </w:r>
    </w:p>
    <w:p w14:paraId="329F3F2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24689E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"vendor identifier that uses vendor-specific mode";</w:t>
      </w:r>
    </w:p>
    <w:p w14:paraId="0725D28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510ACDA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14:paraId="267F56A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Encoding for Wavelength Switched Optical Networks";</w:t>
      </w:r>
    </w:p>
    <w:p w14:paraId="7E2B40B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C5EB1B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7D41EB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frequency-thz {</w:t>
      </w:r>
    </w:p>
    <w:p w14:paraId="5FABCBB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decimal64 {</w:t>
      </w:r>
    </w:p>
    <w:p w14:paraId="5CB2246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fraction-digits 5;</w:t>
      </w:r>
    </w:p>
    <w:p w14:paraId="392AB0B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5C9887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units THz;</w:t>
      </w:r>
    </w:p>
    <w:p w14:paraId="0F85E58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EC21AE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DWDM frequency in THz, e.g., 193.12500";</w:t>
      </w:r>
    </w:p>
    <w:p w14:paraId="178F84C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77E5DD9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(LSC) </w:t>
      </w:r>
    </w:p>
    <w:p w14:paraId="48721FF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14:paraId="5D41901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740924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33866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typedef frequency-ghz {</w:t>
      </w:r>
    </w:p>
    <w:p w14:paraId="65CD1C2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decimal64 {</w:t>
      </w:r>
    </w:p>
    <w:p w14:paraId="08BE78F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fraction-digits 5;</w:t>
      </w:r>
    </w:p>
    <w:p w14:paraId="0E3338F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E1CBC5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units GHz;</w:t>
      </w:r>
    </w:p>
    <w:p w14:paraId="0F7204F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435236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DWDM frequency in GHz, e.g., 193125.00";</w:t>
      </w:r>
    </w:p>
    <w:p w14:paraId="259C6F6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7D6995D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14:paraId="56A6E68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14:paraId="5BE7699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7CAB2C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63A405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layer0-node-type {</w:t>
      </w:r>
    </w:p>
    <w:p w14:paraId="53C3D3C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A9F4DC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node type.";</w:t>
      </w:r>
    </w:p>
    <w:p w14:paraId="6C77D41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C1129F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14:paraId="4982A81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14:paraId="347754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(WSONs)";</w:t>
      </w:r>
    </w:p>
    <w:p w14:paraId="60E8B3B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A42FC0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6CB40C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flexi-grid-node {</w:t>
      </w:r>
    </w:p>
    <w:p w14:paraId="4E8100E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14:paraId="460BE23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0F1A14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 node";</w:t>
      </w:r>
    </w:p>
    <w:p w14:paraId="60C5306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7DFCDA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FE1ED9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wson-node-foadm {</w:t>
      </w:r>
    </w:p>
    <w:p w14:paraId="0963A25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14:paraId="4E5825E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6B29BC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"Fixed OADM (Optical Add-Drop Multiplexer) node";</w:t>
      </w:r>
    </w:p>
    <w:p w14:paraId="2D1010F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C67B97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243972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wson-node-roadm {</w:t>
      </w:r>
    </w:p>
    <w:p w14:paraId="460A631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base layer0-node-type;</w:t>
      </w:r>
    </w:p>
    <w:p w14:paraId="17897FB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0F4849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"ROADM (Reconfigurable Optical Add-Drop Multiplexer)</w:t>
      </w:r>
    </w:p>
    <w:p w14:paraId="0F8E6B4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or OXC (Optical Cross Connect) node";</w:t>
      </w:r>
    </w:p>
    <w:p w14:paraId="65B6F4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6BDDF2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D26D71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wson-node-ila {</w:t>
      </w:r>
    </w:p>
    <w:p w14:paraId="4616C4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14:paraId="727F59B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AA0E0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"ILA (In-Line Amplifier) node";</w:t>
      </w:r>
    </w:p>
    <w:p w14:paraId="28E0AC4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E3ECA2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9DE459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wavelength-assignment {</w:t>
      </w:r>
    </w:p>
    <w:p w14:paraId="3F214CC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B8B90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"Wavelength selection base";</w:t>
      </w:r>
    </w:p>
    <w:p w14:paraId="342295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2DDC60C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14:paraId="7A78B6A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14:paraId="0404567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(WSONs)";</w:t>
      </w:r>
    </w:p>
    <w:p w14:paraId="35763B2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3C7D67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47AFC1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unspecified-wavelength-assignment {</w:t>
      </w:r>
    </w:p>
    <w:p w14:paraId="2D25603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14:paraId="0DE9B7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A1FBAE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"No method specified";</w:t>
      </w:r>
    </w:p>
    <w:p w14:paraId="0E52C3B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82BA82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DDF14D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first-fit-wavelength-asignment {</w:t>
      </w:r>
    </w:p>
    <w:p w14:paraId="522E93A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14:paraId="5FE365E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1CA236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"All the available wavelengths are numbered,</w:t>
      </w:r>
    </w:p>
    <w:p w14:paraId="32BC9B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and this WA (Wavelength Assignment) method chooses</w:t>
      </w:r>
    </w:p>
    <w:p w14:paraId="08A863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available wavelength with the lowest index";</w:t>
      </w:r>
    </w:p>
    <w:p w14:paraId="3EFC8DA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9D2BC5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49162A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random-wavelength-asignment {</w:t>
      </w:r>
    </w:p>
    <w:p w14:paraId="788267E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14:paraId="3DD9BEF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580223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WA method chooses an available</w:t>
      </w:r>
    </w:p>
    <w:p w14:paraId="7FAD3D9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wavelength randomly";</w:t>
      </w:r>
    </w:p>
    <w:p w14:paraId="3420D11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A02A7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2CF074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least-loaded-wavelength-asignment {</w:t>
      </w:r>
    </w:p>
    <w:p w14:paraId="5B55C2D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wavelength-assignment;</w:t>
      </w:r>
    </w:p>
    <w:p w14:paraId="0420B2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57988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"This WA method selects the wavelength that</w:t>
      </w:r>
    </w:p>
    <w:p w14:paraId="52753D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has the largest residual capacity on the most loaded</w:t>
      </w:r>
    </w:p>
    <w:p w14:paraId="76C29D1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link along the route (in multi-fiber networks)";</w:t>
      </w:r>
    </w:p>
    <w:p w14:paraId="23109BE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F3990C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E752F4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layer0-grid-type {</w:t>
      </w:r>
    </w:p>
    <w:p w14:paraId="20A303E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8DA1B7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grid type.";</w:t>
      </w:r>
    </w:p>
    <w:p w14:paraId="525CC74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C55ABD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Control </w:t>
      </w:r>
    </w:p>
    <w:p w14:paraId="0DAEF23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of Flexi-Grid Dense Wavelength Division Multiplexing (DWDM) </w:t>
      </w:r>
    </w:p>
    <w:p w14:paraId="0B8DD8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Networks &amp; </w:t>
      </w:r>
    </w:p>
    <w:p w14:paraId="5BA668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Framework for GMPLS and Path Computation Element </w:t>
      </w:r>
    </w:p>
    <w:p w14:paraId="1A133B4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(PCE) Control of Wavelength Switched Optical Networks </w:t>
      </w:r>
    </w:p>
    <w:p w14:paraId="6ED54EE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(WSONs)";</w:t>
      </w:r>
    </w:p>
    <w:p w14:paraId="084104C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1603E4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442CF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flexi-grid-dwdm {</w:t>
      </w:r>
    </w:p>
    <w:p w14:paraId="322B2F1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14:paraId="3DBB292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025964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w:t>
      </w:r>
    </w:p>
    <w:p w14:paraId="4D03F4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BC67A0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84467F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wson-grid-dwdm {</w:t>
      </w:r>
    </w:p>
    <w:p w14:paraId="7355272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14:paraId="24CBD4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AA2B63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grid";</w:t>
      </w:r>
    </w:p>
    <w:p w14:paraId="0F3545C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9C2CF6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19BF37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wson-grid-cwdm {</w:t>
      </w:r>
    </w:p>
    <w:p w14:paraId="26D813E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14:paraId="4A7FEEB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8F6AB7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"CWDM grid";</w:t>
      </w:r>
    </w:p>
    <w:p w14:paraId="1A1DCAA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3F4464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D38006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term-type {</w:t>
      </w:r>
    </w:p>
    <w:p w14:paraId="78756D7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BF5C24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"Termination type.";</w:t>
      </w:r>
    </w:p>
    <w:p w14:paraId="2E2AF9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1AFD06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0DB827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term-phys {</w:t>
      </w:r>
    </w:p>
    <w:p w14:paraId="502826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14:paraId="2F5ED8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4B073B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"Physical Layer Termination";</w:t>
      </w:r>
    </w:p>
    <w:p w14:paraId="6054DAC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3259B1D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"G.709: Interfaces for the Optical Transport Network (OTN)";            </w:t>
      </w:r>
    </w:p>
    <w:p w14:paraId="3608BC7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8329A3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851FA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term-otu {</w:t>
      </w:r>
    </w:p>
    <w:p w14:paraId="1C01236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14:paraId="72B71CC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5D7BE4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 (Optical Transport Unit) Termination";</w:t>
      </w:r>
    </w:p>
    <w:p w14:paraId="70ABAE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55D651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AFCA20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term-odu {</w:t>
      </w:r>
    </w:p>
    <w:p w14:paraId="78E11C5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14:paraId="6F0842B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AF53B7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"ODU (Optical Data Unit) Termination";</w:t>
      </w:r>
    </w:p>
    <w:p w14:paraId="1CF7AA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442F8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8491EC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term-opu {</w:t>
      </w:r>
    </w:p>
    <w:p w14:paraId="282E1CB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14:paraId="0C109EA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4A438E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"OPU (Optical Payload Unit) Termination";</w:t>
      </w:r>
    </w:p>
    <w:p w14:paraId="5B27B88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DDEFF5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EF58BF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term-section {</w:t>
      </w:r>
    </w:p>
    <w:p w14:paraId="7D07256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term-type;</w:t>
      </w:r>
    </w:p>
    <w:p w14:paraId="16337DE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071962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"Section Layer Termination";</w:t>
      </w:r>
    </w:p>
    <w:p w14:paraId="309944F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2F7441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2FC25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layer0-bandwidth-type {</w:t>
      </w:r>
    </w:p>
    <w:p w14:paraId="7E34EF8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FD748C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"Bandwidth type carried by a single wavelength channel";</w:t>
      </w:r>
    </w:p>
    <w:p w14:paraId="111079B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01A903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"G.709: Interfaces for the Optical Transport Network (OTN)";            </w:t>
      </w:r>
    </w:p>
    <w:p w14:paraId="561B57E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209506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A5D69E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 {</w:t>
      </w:r>
    </w:p>
    <w:p w14:paraId="1CB5E7C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098A14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14C4C2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 (2.66G)";</w:t>
      </w:r>
    </w:p>
    <w:p w14:paraId="3711FB3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7DF234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65A354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bw-otu1e {</w:t>
      </w:r>
    </w:p>
    <w:p w14:paraId="5DBA219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48A72D9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08CD93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"OTU1e (11.04G)";</w:t>
      </w:r>
    </w:p>
    <w:p w14:paraId="4676DBC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8D9C98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6159D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bw-otu1f {</w:t>
      </w:r>
    </w:p>
    <w:p w14:paraId="7638025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5DBDFFD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D0DE0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"OTU1f (11.27G)";</w:t>
      </w:r>
    </w:p>
    <w:p w14:paraId="7859755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AF6846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E427D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 {</w:t>
      </w:r>
    </w:p>
    <w:p w14:paraId="57E2AF2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2E66ED7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DB00CA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 (10.70G)";</w:t>
      </w:r>
    </w:p>
    <w:p w14:paraId="25E30FA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2DC6C7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D39A8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bw-otu2e {</w:t>
      </w:r>
    </w:p>
    <w:p w14:paraId="180ED58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0C22C0A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C45EFB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"OTU2e (11.09G)";</w:t>
      </w:r>
    </w:p>
    <w:p w14:paraId="1209C43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BB8C36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A2C14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bw-otu2f {</w:t>
      </w:r>
    </w:p>
    <w:p w14:paraId="2819E3D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044745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D40B83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"OTU2f (11.31G)";</w:t>
      </w:r>
    </w:p>
    <w:p w14:paraId="76E771C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805367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B0826A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 {</w:t>
      </w:r>
    </w:p>
    <w:p w14:paraId="32C005A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0BA58CA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911598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 (43.01G)";</w:t>
      </w:r>
    </w:p>
    <w:p w14:paraId="59A463B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2931F6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1279E4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bw-otu3e1 {</w:t>
      </w:r>
    </w:p>
    <w:p w14:paraId="57F02C6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33E3B1F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12E84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"OTU3e1 (44.57G)";</w:t>
      </w:r>
    </w:p>
    <w:p w14:paraId="30AD72A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914374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798702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bw-otu3e2 {</w:t>
      </w:r>
    </w:p>
    <w:p w14:paraId="5E12B90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0F51BC0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DA73B0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"OTU3e2 (44.58G)";</w:t>
      </w:r>
    </w:p>
    <w:p w14:paraId="238F3C6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90D07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3DBCE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bw-otu4 {</w:t>
      </w:r>
    </w:p>
    <w:p w14:paraId="729A9E2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30B19FF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952E5A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"OTU4 (111.80G)";</w:t>
      </w:r>
    </w:p>
    <w:p w14:paraId="6C411B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8C7C8B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36B497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bw-otucn {</w:t>
      </w:r>
    </w:p>
    <w:p w14:paraId="05EEADF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309535C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73DB51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"OTUCn (beyond 100G)";</w:t>
      </w:r>
    </w:p>
    <w:p w14:paraId="455A09D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A38D4C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1469A7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dwdm-ch-spc-type {</w:t>
      </w:r>
    </w:p>
    <w:p w14:paraId="6C9FF94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02C02C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channel spacing type";</w:t>
      </w:r>
    </w:p>
    <w:p w14:paraId="43732CE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348DDAD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14:paraId="4110D31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14:paraId="3D7F6F5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14:paraId="5CDFA08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A1ECDF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dwdm-100ghz {</w:t>
      </w:r>
    </w:p>
    <w:p w14:paraId="5AD02B8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14:paraId="7F23FAF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25EE2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"100GHz channel spacing";</w:t>
      </w:r>
    </w:p>
    <w:p w14:paraId="2D1B282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05DFB3F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14:paraId="7207B7C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14:paraId="2D21940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C3972E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2F9693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dwdm-50ghz {</w:t>
      </w:r>
    </w:p>
    <w:p w14:paraId="7545916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14:paraId="08E73D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A3CF21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"50GHz channel spacing";</w:t>
      </w:r>
    </w:p>
    <w:p w14:paraId="7F1F6B8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736C6BA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14:paraId="216B21F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14:paraId="2602C60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374482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F009D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dwdm-25ghz {</w:t>
      </w:r>
    </w:p>
    <w:p w14:paraId="45A5B8E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14:paraId="01B2FAC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A4BE9C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"25GHz channel spacing";</w:t>
      </w:r>
    </w:p>
    <w:p w14:paraId="5D55562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2DD82B7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14:paraId="5907EDE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14:paraId="203FE02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D86714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9B4DDC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dwdm-12p5ghz {</w:t>
      </w:r>
    </w:p>
    <w:p w14:paraId="6AADEAF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14:paraId="2D1C22B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B6C41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"12.5GHz channel spacing";</w:t>
      </w:r>
    </w:p>
    <w:p w14:paraId="73267E8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26D15F2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"ITU-T Recommendation G.694.1: Spectral grids for WDM applications:</w:t>
      </w:r>
    </w:p>
    <w:p w14:paraId="493B5D8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DWDM frequency grid";</w:t>
      </w:r>
    </w:p>
    <w:p w14:paraId="057F535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0AD07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914CD7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flexi-ch-spc-type {</w:t>
      </w:r>
    </w:p>
    <w:p w14:paraId="7E1BDA1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0D8AE47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"flexi-grid channel spacing type";</w:t>
      </w:r>
    </w:p>
    <w:p w14:paraId="246A556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1E5B63E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14:paraId="3313743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Encoding for Wavelength Switched Optical Networks";</w:t>
      </w:r>
    </w:p>
    <w:p w14:paraId="0C5D8A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B9B8A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9294F5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flexi-ch-spc-6p25ghz {</w:t>
      </w:r>
    </w:p>
    <w:p w14:paraId="60D5872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14:paraId="7AAEFF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68B74B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"6.25GHz channel spacing";</w:t>
      </w:r>
    </w:p>
    <w:p w14:paraId="4F08528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D53405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DD90D8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flexi-slot-width-granularity {</w:t>
      </w:r>
    </w:p>
    <w:p w14:paraId="1AE88A1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605BD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"flexi-grid slot width granularity";</w:t>
      </w:r>
    </w:p>
    <w:p w14:paraId="054FB64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5E10498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"RFC7581: Routing and Wavelength Assignment Information </w:t>
      </w:r>
    </w:p>
    <w:p w14:paraId="31E0F54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Encoding for Wavelength Switched Optical Networks";</w:t>
      </w:r>
    </w:p>
    <w:p w14:paraId="1E2E00E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5E5778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F277F8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flexi-swg-12p5ghz {</w:t>
      </w:r>
    </w:p>
    <w:p w14:paraId="1954908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flexi-slot-width-granularity;</w:t>
      </w:r>
    </w:p>
    <w:p w14:paraId="5C3931C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9379BF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"12.5GHz slot width granularity";</w:t>
      </w:r>
    </w:p>
    <w:p w14:paraId="056782E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F1519B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788D7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cwdm-ch-spc-type {</w:t>
      </w:r>
    </w:p>
    <w:p w14:paraId="77C2141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B8A78D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"CWDM channel spacing type";</w:t>
      </w:r>
    </w:p>
    <w:p w14:paraId="3A4AEE4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67A404B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Generalized Labels for Lambda-Switch-Capable (LSC) </w:t>
      </w:r>
    </w:p>
    <w:p w14:paraId="1A55C2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Label Switching Routers";</w:t>
      </w:r>
    </w:p>
    <w:p w14:paraId="6701C02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934FBF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0B4341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cwdm-20nm {</w:t>
      </w:r>
    </w:p>
    <w:p w14:paraId="6C3F10A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cwdm-ch-spc-type;</w:t>
      </w:r>
    </w:p>
    <w:p w14:paraId="4A6E964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0F882A3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"20nm channel spacing";</w:t>
      </w:r>
    </w:p>
    <w:p w14:paraId="75C9371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353011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25C93F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fec-type {</w:t>
      </w:r>
    </w:p>
    <w:p w14:paraId="14A5135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BE3DBA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"FEC (Forward Error Correction) type";</w:t>
      </w:r>
    </w:p>
    <w:p w14:paraId="0F6F6B5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075CD3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ins w:id="102" w:author="Zhenghaomian" w:date="2019-08-08T10:28:00Z">
        <w:r w:rsidR="00E73FF6">
          <w:rPr>
            <w:rFonts w:eastAsia="Times New Roman"/>
            <w:sz w:val="20"/>
            <w:szCs w:val="20"/>
          </w:rPr>
          <w:t xml:space="preserve">   </w:t>
        </w:r>
      </w:ins>
      <w:r w:rsidRPr="008B4462">
        <w:rPr>
          <w:rFonts w:eastAsia="Times New Roman"/>
          <w:sz w:val="20"/>
          <w:szCs w:val="20"/>
        </w:rPr>
        <w:t xml:space="preserve">"G.709: Interfaces for the Optical Transport Network (OTN)";            </w:t>
      </w:r>
    </w:p>
    <w:p w14:paraId="024F4E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781F2A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F46350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g-fec {</w:t>
      </w:r>
    </w:p>
    <w:p w14:paraId="136D27E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fec-type;</w:t>
      </w:r>
    </w:p>
    <w:p w14:paraId="5DA0CB5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CA6B80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"G-FEC (Generic-FEC)";</w:t>
      </w:r>
    </w:p>
    <w:p w14:paraId="22EFC1F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2EFC75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e-fec {</w:t>
      </w:r>
    </w:p>
    <w:p w14:paraId="23C016F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fec-type;</w:t>
      </w:r>
    </w:p>
    <w:p w14:paraId="1B3D2B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4C5B11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"E-FEC (Enhanced-FEC)";</w:t>
      </w:r>
    </w:p>
    <w:p w14:paraId="7F28590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9EB99C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identity no-fec {</w:t>
      </w:r>
    </w:p>
    <w:p w14:paraId="6E76A76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base fec-type;</w:t>
      </w:r>
    </w:p>
    <w:p w14:paraId="5900106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282031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"No FEC";</w:t>
      </w:r>
    </w:p>
    <w:p w14:paraId="00BCF0E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B73AC3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FA24D9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 Groupings. */</w:t>
      </w:r>
    </w:p>
    <w:p w14:paraId="208855A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wson-path-bandwidth {</w:t>
      </w:r>
    </w:p>
    <w:p w14:paraId="294BBF4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(Wavelength Switched Optical Network)</w:t>
      </w:r>
    </w:p>
    <w:p w14:paraId="59F653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path bandwidth attributes";</w:t>
      </w:r>
    </w:p>
    <w:p w14:paraId="59FC71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49FB1E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w:t>
      </w:r>
    </w:p>
    <w:p w14:paraId="3D79069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bandwidth-type {</w:t>
      </w:r>
    </w:p>
    <w:p w14:paraId="66FFC6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7D6DD9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7A2E05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29A7C8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bandwidth type";</w:t>
      </w:r>
    </w:p>
    <w:p w14:paraId="0BA72F5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7CEF0B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8F5A8D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35A624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wson-link-bandwidth {</w:t>
      </w:r>
    </w:p>
    <w:p w14:paraId="0D79C79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link bandwidth attributes";</w:t>
      </w:r>
    </w:p>
    <w:p w14:paraId="13E9C3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0A0BEC5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"RFC6163"; </w:t>
      </w:r>
    </w:p>
    <w:p w14:paraId="0676DD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leaf-list supported-bandwidth-list {</w:t>
      </w:r>
    </w:p>
    <w:p w14:paraId="192A1E5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7FDB764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215661B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9F0233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"WSON bandwidth type";</w:t>
      </w:r>
    </w:p>
    <w:p w14:paraId="5C83DE7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9FAE4E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92D6CE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EB7D0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wson-link-label {</w:t>
      </w:r>
    </w:p>
    <w:p w14:paraId="0CB67A4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F7D44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"Generic label for WSON links";</w:t>
      </w:r>
    </w:p>
    <w:p w14:paraId="13C7BB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705F1F8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 </w:t>
      </w:r>
    </w:p>
    <w:p w14:paraId="0C4AA2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grid-type {</w:t>
      </w:r>
    </w:p>
    <w:p w14:paraId="263EF09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7A01F4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 for DWDM or CWDM grid";</w:t>
      </w:r>
    </w:p>
    <w:p w14:paraId="34DBD10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14:paraId="6FEE361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dwdm-n {</w:t>
      </w:r>
    </w:p>
    <w:p w14:paraId="209E97B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14:paraId="7F2FA66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20F32C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14:paraId="7C1BDE3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14:paraId="54291A0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14:paraId="47D973E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w:t>
      </w:r>
      <w:ins w:id="103" w:author="Zhenghaomian" w:date="2019-08-07T15:03:00Z">
        <w:r w:rsidR="008333F2">
          <w:rPr>
            <w:rFonts w:eastAsia="Times New Roman"/>
            <w:sz w:val="20"/>
            <w:szCs w:val="20"/>
          </w:rPr>
          <w:t>25</w:t>
        </w:r>
      </w:ins>
      <w:r w:rsidRPr="008B4462">
        <w:rPr>
          <w:rFonts w:eastAsia="Times New Roman"/>
          <w:sz w:val="20"/>
          <w:szCs w:val="20"/>
        </w:rPr>
        <w:t xml:space="preserve"> THz + N x 0.00625 THz,</w:t>
      </w:r>
    </w:p>
    <w:p w14:paraId="7C408F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w:t>
      </w:r>
      <w:ins w:id="104" w:author="Zhenghaomian" w:date="2019-08-07T15:03:00Z">
        <w:r w:rsidR="008333F2">
          <w:rPr>
            <w:rFonts w:eastAsia="Times New Roman"/>
            <w:sz w:val="20"/>
            <w:szCs w:val="20"/>
          </w:rPr>
          <w:t>25</w:t>
        </w:r>
      </w:ins>
      <w:r w:rsidRPr="008B4462">
        <w:rPr>
          <w:rFonts w:eastAsia="Times New Roman"/>
          <w:sz w:val="20"/>
          <w:szCs w:val="20"/>
        </w:rPr>
        <w:t xml:space="preserve"> THz is ITU-T 'anchor frequency' </w:t>
      </w:r>
    </w:p>
    <w:p w14:paraId="53DD7E1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14:paraId="733B04D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negative integer including 0.";</w:t>
      </w:r>
    </w:p>
    <w:p w14:paraId="3A3630D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BFD1F9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14:paraId="48B1E27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(LSC) Label Switching Routers";</w:t>
      </w:r>
    </w:p>
    <w:p w14:paraId="6B4A87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549FFF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2ECD3A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14:paraId="727FDD3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cwdm-n {</w:t>
      </w:r>
    </w:p>
    <w:p w14:paraId="2E559DD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14:paraId="2595BA8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C22341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a two's-complement integer to take either a </w:t>
      </w:r>
    </w:p>
    <w:p w14:paraId="473669F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positive, negative, or zero value. This value is </w:t>
      </w:r>
    </w:p>
    <w:p w14:paraId="0D8D224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used to compute the channel wavelength as such </w:t>
      </w:r>
    </w:p>
    <w:p w14:paraId="7A697C1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 G.694.2:</w:t>
      </w:r>
    </w:p>
    <w:p w14:paraId="3BCAB7A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Wavelength (nm) = 1471 nm + N * 20 nm";</w:t>
      </w:r>
    </w:p>
    <w:p w14:paraId="6AF4632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3C8C8EB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14:paraId="774B90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14:paraId="28FE89D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7FA21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1E88C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164FB7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A1053A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F653F4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A3A317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wson-path-label {</w:t>
      </w:r>
    </w:p>
    <w:p w14:paraId="0588301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4A9D35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"Generic label for WSON paths";</w:t>
      </w:r>
    </w:p>
    <w:p w14:paraId="121DD3E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1D560A5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w:t>
      </w:r>
    </w:p>
    <w:p w14:paraId="08D7C73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grid-type {</w:t>
      </w:r>
    </w:p>
    <w:p w14:paraId="5903068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41EA96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 for DWDM or CWDM grid";</w:t>
      </w:r>
    </w:p>
    <w:p w14:paraId="0754F8D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14:paraId="61DBC4B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single-or-super-channel {</w:t>
      </w:r>
    </w:p>
    <w:p w14:paraId="4717AF6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"single or super channel";</w:t>
      </w:r>
    </w:p>
    <w:p w14:paraId="72B0B7F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single {</w:t>
      </w:r>
    </w:p>
    <w:p w14:paraId="008F60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dwdm-n {</w:t>
      </w:r>
    </w:p>
    <w:p w14:paraId="176C03C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14:paraId="25D9367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90C5F4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14:paraId="0AAFB3F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14:paraId="11970CE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14:paraId="6AD64AF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w:t>
      </w:r>
      <w:ins w:id="105" w:author="Zhenghaomian" w:date="2019-08-07T15:03:00Z">
        <w:r w:rsidR="008333F2">
          <w:rPr>
            <w:rFonts w:eastAsia="Times New Roman"/>
            <w:sz w:val="20"/>
            <w:szCs w:val="20"/>
          </w:rPr>
          <w:t>25</w:t>
        </w:r>
      </w:ins>
      <w:r w:rsidRPr="008B4462">
        <w:rPr>
          <w:rFonts w:eastAsia="Times New Roman"/>
          <w:sz w:val="20"/>
          <w:szCs w:val="20"/>
        </w:rPr>
        <w:t xml:space="preserve"> THz + N x 0.00625 THz,</w:t>
      </w:r>
    </w:p>
    <w:p w14:paraId="3A07273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w:t>
      </w:r>
      <w:ins w:id="106" w:author="Zhenghaomian" w:date="2019-08-07T15:03:00Z">
        <w:r w:rsidR="008333F2">
          <w:rPr>
            <w:rFonts w:eastAsia="Times New Roman"/>
            <w:sz w:val="20"/>
            <w:szCs w:val="20"/>
          </w:rPr>
          <w:t>25</w:t>
        </w:r>
      </w:ins>
      <w:r w:rsidRPr="008B4462">
        <w:rPr>
          <w:rFonts w:eastAsia="Times New Roman"/>
          <w:sz w:val="20"/>
          <w:szCs w:val="20"/>
        </w:rPr>
        <w:t xml:space="preserve"> THz is ITU-T 'anchor frequency' </w:t>
      </w:r>
    </w:p>
    <w:p w14:paraId="3F78F2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14:paraId="1E0B540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negative integer including 0.";</w:t>
      </w:r>
    </w:p>
    <w:p w14:paraId="33A418D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958D63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01E5F4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super {</w:t>
      </w:r>
    </w:p>
    <w:p w14:paraId="483A37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leaf-list subcarrier-dwdm-n {</w:t>
      </w:r>
    </w:p>
    <w:p w14:paraId="7C7219B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14:paraId="4051D7E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ED5738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of subcarrier channels for super channel.</w:t>
      </w:r>
    </w:p>
    <w:p w14:paraId="7DBE6A2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Each of the channels is represented by an </w:t>
      </w:r>
    </w:p>
    <w:p w14:paraId="0CFBE93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integer, n, a two's-complement integer to take </w:t>
      </w:r>
    </w:p>
    <w:p w14:paraId="372D89C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either a positive, negative, or zero value. </w:t>
      </w:r>
    </w:p>
    <w:p w14:paraId="690AE7F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This value is used to compute the frequency as </w:t>
      </w:r>
    </w:p>
    <w:p w14:paraId="6270C3D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such in G.694.1:</w:t>
      </w:r>
    </w:p>
    <w:p w14:paraId="1B151CC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Frequency (THz) = </w:t>
      </w:r>
    </w:p>
    <w:p w14:paraId="13FD5E0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193.1</w:t>
      </w:r>
      <w:ins w:id="107" w:author="Zhenghaomian" w:date="2019-08-07T15:04:00Z">
        <w:r w:rsidR="008333F2">
          <w:rPr>
            <w:rFonts w:eastAsia="Times New Roman"/>
            <w:sz w:val="20"/>
            <w:szCs w:val="20"/>
          </w:rPr>
          <w:t>25</w:t>
        </w:r>
      </w:ins>
      <w:r w:rsidRPr="008B4462">
        <w:rPr>
          <w:rFonts w:eastAsia="Times New Roman"/>
          <w:sz w:val="20"/>
          <w:szCs w:val="20"/>
        </w:rPr>
        <w:t xml:space="preserve"> THz + n * channel spacing (THz)";</w:t>
      </w:r>
    </w:p>
    <w:p w14:paraId="7A0BF4D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7BC1F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71C59D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5AF04D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65A6CE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60F980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14:paraId="6F4734E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cwdm-n {</w:t>
      </w:r>
    </w:p>
    <w:p w14:paraId="19C57A4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int16;</w:t>
      </w:r>
    </w:p>
    <w:p w14:paraId="47EFDEA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83DEB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"Represented by an integer, n, a two's-complement </w:t>
      </w:r>
    </w:p>
    <w:p w14:paraId="5A7DECB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integer to take either a positive, negative, or </w:t>
      </w:r>
    </w:p>
    <w:p w14:paraId="2BEE4DA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zero value. This value is used to compute the </w:t>
      </w:r>
    </w:p>
    <w:p w14:paraId="70266D4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channel wavelength as such in G.694.2:</w:t>
      </w:r>
    </w:p>
    <w:p w14:paraId="0D3AA2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Wavelength (nm) = 1471 nm + n * 20 nm";</w:t>
      </w:r>
    </w:p>
    <w:p w14:paraId="1D86FE7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5EDD9AB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14:paraId="768607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14:paraId="0ED1CE4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1E2C5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3B6B5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353E8C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5172C8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51352D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15EC7B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layer0-label-restriction {</w:t>
      </w:r>
    </w:p>
    <w:p w14:paraId="3C21AD9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30D9DC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"layer0 label restriction.";</w:t>
      </w:r>
    </w:p>
    <w:p w14:paraId="6C6B856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73EAC39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"RFC3209"; </w:t>
      </w:r>
    </w:p>
    <w:p w14:paraId="105DA69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3CB92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grid-type {</w:t>
      </w:r>
    </w:p>
    <w:p w14:paraId="63CB3D3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06F8BF0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layer0-grid-type;</w:t>
      </w:r>
    </w:p>
    <w:p w14:paraId="0FC4302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4790B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"Grid type";</w:t>
      </w:r>
    </w:p>
    <w:p w14:paraId="62C0252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05E718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priority {</w:t>
      </w:r>
    </w:p>
    <w:p w14:paraId="42364D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uint8;</w:t>
      </w:r>
    </w:p>
    <w:p w14:paraId="385600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"priority";</w:t>
      </w:r>
    </w:p>
    <w:p w14:paraId="566BDD8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14:paraId="031E433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B0526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4FAEDC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wson-label-step {</w:t>
      </w:r>
    </w:p>
    <w:p w14:paraId="02442F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"Label step information for WSON";</w:t>
      </w:r>
    </w:p>
    <w:p w14:paraId="0CEBDB2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F42C8F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"draft-ietf-teas-yang-te-topo-20"; </w:t>
      </w:r>
    </w:p>
    <w:p w14:paraId="5024E19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layer0-grid-type {</w:t>
      </w:r>
    </w:p>
    <w:p w14:paraId="31EE88E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706470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"Grid type: DWDM, CWDM, etc.";</w:t>
      </w:r>
    </w:p>
    <w:p w14:paraId="36E0AEB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dwdm {</w:t>
      </w:r>
    </w:p>
    <w:p w14:paraId="649B790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wson-dwdm {</w:t>
      </w:r>
    </w:p>
    <w:p w14:paraId="3B7EAD2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05C5801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dwdm-ch-spc-type;</w:t>
      </w:r>
    </w:p>
    <w:p w14:paraId="04CEF04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1E4C76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0C2C50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channel-spacing (GHz), e.g.,</w:t>
      </w:r>
    </w:p>
    <w:p w14:paraId="1B0DC57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100, 50, 25, or 12.5 GHz for DWDM";</w:t>
      </w:r>
    </w:p>
    <w:p w14:paraId="7A5CF58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5B43A4E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 </w:t>
      </w:r>
    </w:p>
    <w:p w14:paraId="4D1993D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14:paraId="694AB21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19E312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CCFC1F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950E7B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cwdm {</w:t>
      </w:r>
    </w:p>
    <w:p w14:paraId="1FD5254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wson-cwdm {</w:t>
      </w:r>
    </w:p>
    <w:p w14:paraId="4F04D7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07BB3D5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cwdm-ch-spc-type;</w:t>
      </w:r>
    </w:p>
    <w:p w14:paraId="352D9CE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1E949B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5DBEF99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channel-spacing (nm), i.e., 20 nm</w:t>
      </w:r>
    </w:p>
    <w:p w14:paraId="027990C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CWDM, which is the only value defined for CWDM";</w:t>
      </w:r>
    </w:p>
    <w:p w14:paraId="0CB3553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56D8162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"RFC6205:Generalized Labels for Lambda-Switch-Capable</w:t>
      </w:r>
    </w:p>
    <w:p w14:paraId="3AD7202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(LSC) Label Switching Routers";</w:t>
      </w:r>
    </w:p>
    <w:p w14:paraId="69F9D0C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FCB8D9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F03497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C257CB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52E84A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4A48E8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flexi-grid-node-attributes {</w:t>
      </w:r>
    </w:p>
    <w:p w14:paraId="47FDAFC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attributes";</w:t>
      </w:r>
    </w:p>
    <w:p w14:paraId="6A4D6F7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37B9D99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6FDE040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container flexi-grid-node {</w:t>
      </w:r>
    </w:p>
    <w:p w14:paraId="334E1A0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attrtibutes";</w:t>
      </w:r>
    </w:p>
    <w:p w14:paraId="564A288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node-type {</w:t>
      </w:r>
    </w:p>
    <w:p w14:paraId="7601D20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3EE260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layer0-node-type;</w:t>
      </w:r>
    </w:p>
    <w:p w14:paraId="0D8CD8E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14:paraId="6F68DBA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node type";</w:t>
      </w:r>
    </w:p>
    <w:p w14:paraId="24BF33B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62FC72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1F8DF1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392613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1A89D9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flexi-grid-path-bandwidth {</w:t>
      </w:r>
    </w:p>
    <w:p w14:paraId="1CB2076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path bandwidth attributes";</w:t>
      </w:r>
    </w:p>
    <w:p w14:paraId="74D24BE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42B6250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60B71DD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bandwidth-type {</w:t>
      </w:r>
    </w:p>
    <w:p w14:paraId="6C007F9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6A2BD6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2EDBE4D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4E7D83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bandwidth type";</w:t>
      </w:r>
    </w:p>
    <w:p w14:paraId="0D5D847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7B00A6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78BA8E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3DA473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flexi-grid-link-bandwidth {</w:t>
      </w:r>
    </w:p>
    <w:p w14:paraId="47EB829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link bandwidth attributes";</w:t>
      </w:r>
    </w:p>
    <w:p w14:paraId="30FCD03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6DCD8CA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0199AA0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leaf-list supported-bandwidth-list {</w:t>
      </w:r>
    </w:p>
    <w:p w14:paraId="7F1B98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60C35DF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layer0-bandwidth-type;</w:t>
      </w:r>
    </w:p>
    <w:p w14:paraId="41F8239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77A62C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bandwidth type";</w:t>
      </w:r>
    </w:p>
    <w:p w14:paraId="5D2C16A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F6CEA0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05A78E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9DC89C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flexi-grid-link-label {</w:t>
      </w:r>
    </w:p>
    <w:p w14:paraId="1C9EBE6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link label.";</w:t>
      </w:r>
    </w:p>
    <w:p w14:paraId="10FA91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77B9AF9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2991D61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flexi-n {</w:t>
      </w:r>
    </w:p>
    <w:p w14:paraId="5ACF575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w:t>
      </w:r>
    </w:p>
    <w:p w14:paraId="5F57AC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186838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 is used to determine the Nominal Central Frequency. </w:t>
      </w:r>
    </w:p>
    <w:p w14:paraId="60702F6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The set of nominal central frequencies can be</w:t>
      </w:r>
    </w:p>
    <w:p w14:paraId="4AD8459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built using the following expression </w:t>
      </w:r>
    </w:p>
    <w:p w14:paraId="65F24EE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 = 193.1</w:t>
      </w:r>
      <w:ins w:id="108" w:author="Zhenghaomian" w:date="2019-08-07T15:04:00Z">
        <w:r w:rsidR="008333F2">
          <w:rPr>
            <w:rFonts w:eastAsia="Times New Roman"/>
            <w:sz w:val="20"/>
            <w:szCs w:val="20"/>
          </w:rPr>
          <w:t>25</w:t>
        </w:r>
      </w:ins>
      <w:r w:rsidRPr="008B4462">
        <w:rPr>
          <w:rFonts w:eastAsia="Times New Roman"/>
          <w:sz w:val="20"/>
          <w:szCs w:val="20"/>
        </w:rPr>
        <w:t xml:space="preserve"> THz + N x 0.00625 THz,</w:t>
      </w:r>
    </w:p>
    <w:p w14:paraId="1BCAC63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193.1</w:t>
      </w:r>
      <w:ins w:id="109" w:author="Zhenghaomian" w:date="2019-08-07T15:04:00Z">
        <w:r w:rsidR="008333F2">
          <w:rPr>
            <w:rFonts w:eastAsia="Times New Roman"/>
            <w:sz w:val="20"/>
            <w:szCs w:val="20"/>
          </w:rPr>
          <w:t>25</w:t>
        </w:r>
      </w:ins>
      <w:r w:rsidRPr="008B4462">
        <w:rPr>
          <w:rFonts w:eastAsia="Times New Roman"/>
          <w:sz w:val="20"/>
          <w:szCs w:val="20"/>
        </w:rPr>
        <w:t xml:space="preserve"> THz is ITU-T 'anchor frequency' </w:t>
      </w:r>
    </w:p>
    <w:p w14:paraId="4D23304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for transmission over the C band, N is a positive or</w:t>
      </w:r>
    </w:p>
    <w:p w14:paraId="5A00F1A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negative integer including 0.";</w:t>
      </w:r>
    </w:p>
    <w:p w14:paraId="7142B0C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26840BA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14:paraId="32C08F7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14:paraId="204BA03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14:paraId="104F3B3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A9FC53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w:t>
      </w:r>
    </w:p>
    <w:p w14:paraId="6E5E6C3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76B00A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flexi-grid-channel {</w:t>
      </w:r>
    </w:p>
    <w:p w14:paraId="1F05E6C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channel grouping.";</w:t>
      </w:r>
    </w:p>
    <w:p w14:paraId="4072684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001686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7B29B3D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flexi-grid-link-label;</w:t>
      </w:r>
    </w:p>
    <w:p w14:paraId="09E4665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A360F9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flexi-m {</w:t>
      </w:r>
    </w:p>
    <w:p w14:paraId="2701B9E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 {</w:t>
      </w:r>
    </w:p>
    <w:p w14:paraId="084496E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range "1..max";</w:t>
      </w:r>
    </w:p>
    <w:p w14:paraId="4A5EBFB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t>
      </w:r>
    </w:p>
    <w:p w14:paraId="2FECA8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50D7B8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 is used to determine the slot width. A slot width is </w:t>
      </w:r>
    </w:p>
    <w:p w14:paraId="1148EAD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constrained to be M x SWG (that is, M x 12.5 GHz), </w:t>
      </w:r>
    </w:p>
    <w:p w14:paraId="3566438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where M is an integer greater than or equal to 1.";</w:t>
      </w:r>
    </w:p>
    <w:p w14:paraId="2F394A7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43EA887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14:paraId="1781A01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14:paraId="62E72C9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14:paraId="59A619A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4323CF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26596C6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flexi-grid-path-label {</w:t>
      </w:r>
    </w:p>
    <w:p w14:paraId="4FA1813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path label.";</w:t>
      </w:r>
    </w:p>
    <w:p w14:paraId="01E7F3B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3A7DF5F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w:t>
      </w:r>
    </w:p>
    <w:p w14:paraId="0D52FFC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choice single-or-super-channel {</w:t>
      </w:r>
    </w:p>
    <w:p w14:paraId="442BFC8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"single of super channel";</w:t>
      </w:r>
    </w:p>
    <w:p w14:paraId="668331C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single {</w:t>
      </w:r>
    </w:p>
    <w:p w14:paraId="5218EF9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flexi-grid-channel;</w:t>
      </w:r>
    </w:p>
    <w:p w14:paraId="21AB4C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3A1535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case super {</w:t>
      </w:r>
    </w:p>
    <w:p w14:paraId="1F05F4F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subcarrier-flexi-n {</w:t>
      </w:r>
    </w:p>
    <w:p w14:paraId="429447F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key flexi-n;</w:t>
      </w:r>
    </w:p>
    <w:p w14:paraId="4D9A394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flexi-grid-channel;</w:t>
      </w:r>
    </w:p>
    <w:p w14:paraId="309360F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20FC6C6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"List of subcarrier channels for flexi-grid</w:t>
      </w:r>
    </w:p>
    <w:p w14:paraId="0ED68DF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super channel.";</w:t>
      </w:r>
    </w:p>
    <w:p w14:paraId="5812316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CFEE88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A2A88C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CCD69E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F6453D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76F1AE2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flexi-grid-label-restriction {</w:t>
      </w:r>
    </w:p>
    <w:p w14:paraId="30B2236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D04B9D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"flexi Grid-specific label restriction";</w:t>
      </w:r>
    </w:p>
    <w:p w14:paraId="7959AF3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00A3A97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&amp; RFC3209"; </w:t>
      </w:r>
    </w:p>
    <w:p w14:paraId="21A94E5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uses layer0-label-restriction;</w:t>
      </w:r>
    </w:p>
    <w:p w14:paraId="7730239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CD2737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container flexi-grid {</w:t>
      </w:r>
    </w:p>
    <w:p w14:paraId="00A3A9F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"flexi-grid definition";</w:t>
      </w:r>
    </w:p>
    <w:p w14:paraId="21BC427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nominal-central-frequency-granularity {</w:t>
      </w:r>
    </w:p>
    <w:p w14:paraId="4E4FCC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66723D1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14:paraId="479F845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DA59CC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flexi-ch-spc-6p25ghz;</w:t>
      </w:r>
    </w:p>
    <w:p w14:paraId="657D6D7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17DC636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"It is the spacing between allowed nominal central</w:t>
      </w:r>
    </w:p>
    <w:p w14:paraId="7CDDB6E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frequencies. Default is 6.25 GHz";</w:t>
      </w:r>
    </w:p>
    <w:p w14:paraId="60BF02B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1AD7893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14:paraId="59B6A91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14:paraId="4F81A91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14:paraId="3C412AC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2B13EAF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628EBA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AE63AA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slot-width-granularity {</w:t>
      </w:r>
    </w:p>
    <w:p w14:paraId="4D657E6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49AEE57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flexi-slot-width-granularity;</w:t>
      </w:r>
    </w:p>
    <w:p w14:paraId="55A530D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3D4E72B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flexi-swg-12p5ghz;</w:t>
      </w:r>
    </w:p>
    <w:p w14:paraId="059346C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7E0DE1A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"Minimum space between slot widths. Default is </w:t>
      </w:r>
    </w:p>
    <w:p w14:paraId="7597B74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12.5 GHz";</w:t>
      </w:r>
    </w:p>
    <w:p w14:paraId="58604F8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01D6E0C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14:paraId="2B7B099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w:t>
      </w:r>
    </w:p>
    <w:p w14:paraId="2A2CB08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14:paraId="0F7C98B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39FA5E8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508F23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w:t>
      </w:r>
    </w:p>
    <w:p w14:paraId="53407F3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min-slot-width-factor {</w:t>
      </w:r>
    </w:p>
    <w:p w14:paraId="6C5D686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uint16 {</w:t>
      </w:r>
    </w:p>
    <w:p w14:paraId="567A0D5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range "1..max";</w:t>
      </w:r>
    </w:p>
    <w:p w14:paraId="235E436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724DACB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default 1;</w:t>
      </w:r>
    </w:p>
    <w:p w14:paraId="28E8264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6D11290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"Minimum slot width is calculated by:</w:t>
      </w:r>
    </w:p>
    <w:p w14:paraId="465F534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Minimum slot width (GHz) = </w:t>
      </w:r>
    </w:p>
    <w:p w14:paraId="520A6F9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min-slot-width-factor * slot-width-granularity";</w:t>
      </w:r>
    </w:p>
    <w:p w14:paraId="7567881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1FDC8F7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"RFC8363: GMPLS OSPF-TE Extensions in Support of Flexi-Grid </w:t>
      </w:r>
    </w:p>
    <w:p w14:paraId="6B79334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Dense Wavelength Division Multiplexing (DWDM) Networks";</w:t>
      </w:r>
    </w:p>
    <w:p w14:paraId="23B12394"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5DAEB71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2B39EE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0FE44683"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max-slot-width-factor {</w:t>
      </w:r>
    </w:p>
    <w:p w14:paraId="4371B85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lastRenderedPageBreak/>
        <w:t xml:space="preserve">        type uint16 {</w:t>
      </w:r>
    </w:p>
    <w:p w14:paraId="7CBA275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range "1..max";</w:t>
      </w:r>
    </w:p>
    <w:p w14:paraId="0C841BD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32D861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447DD88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"Maximum slot width is calculated by:</w:t>
      </w:r>
    </w:p>
    <w:p w14:paraId="2AE97BE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Maximum slot width (GHz) = </w:t>
      </w:r>
    </w:p>
    <w:p w14:paraId="5A432F3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r>
      <w:r w:rsidRPr="008B4462">
        <w:rPr>
          <w:rFonts w:eastAsia="Times New Roman"/>
          <w:sz w:val="20"/>
          <w:szCs w:val="20"/>
        </w:rPr>
        <w:tab/>
        <w:t xml:space="preserve">   max-slot-width-factor * slot-width-granularity";</w:t>
      </w:r>
    </w:p>
    <w:p w14:paraId="5E77838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29FDF2D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"RFC8363: GMPLS OSPF-TE Extensions in Support of Flexi-Grid </w:t>
      </w:r>
    </w:p>
    <w:p w14:paraId="0E59F44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Dense Wavelength Division Multiplexing (DWDM) Networks";</w:t>
      </w:r>
    </w:p>
    <w:p w14:paraId="2BFE11C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4CFCD709"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1AD242A6"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0F538DA2"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36D439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p>
    <w:p w14:paraId="61C6B31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grouping flexi-grid-label-step {</w:t>
      </w:r>
    </w:p>
    <w:p w14:paraId="1ED2A01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 "Label step information for flexi grid";</w:t>
      </w:r>
    </w:p>
    <w:p w14:paraId="1154D8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 </w:t>
      </w:r>
    </w:p>
    <w:p w14:paraId="7EF8915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"draft-ietf-teas-yang-te-topo-20";</w:t>
      </w:r>
    </w:p>
    <w:p w14:paraId="20ECE078"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leaf flexi {</w:t>
      </w:r>
    </w:p>
    <w:p w14:paraId="3A6C2D0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type identityref {</w:t>
      </w:r>
    </w:p>
    <w:p w14:paraId="6308C37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base flexi-ch-spc-type;</w:t>
      </w:r>
    </w:p>
    <w:p w14:paraId="62402045"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5122E80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t xml:space="preserve">  default flexi-ch-spc-6p25ghz;</w:t>
      </w:r>
    </w:p>
    <w:p w14:paraId="432D5DFE"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description</w:t>
      </w:r>
    </w:p>
    <w:p w14:paraId="3E7BAB3F"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"Label-step is the nominal central frequency</w:t>
      </w:r>
    </w:p>
    <w:p w14:paraId="29655ECA"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granularity (GHz), e.g., 6.25 GHz";</w:t>
      </w:r>
    </w:p>
    <w:p w14:paraId="30F2292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reference</w:t>
      </w:r>
    </w:p>
    <w:p w14:paraId="55207DE0"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"RFC7698: Framework and Requirements for GMPLS-Based </w:t>
      </w:r>
    </w:p>
    <w:p w14:paraId="5A89DEA1"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Control of Flexi-Grid Dense Wavelength Division Multiplexing </w:t>
      </w:r>
    </w:p>
    <w:p w14:paraId="762EA1AC"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ab/>
      </w:r>
      <w:r w:rsidRPr="008B4462">
        <w:rPr>
          <w:rFonts w:eastAsia="Times New Roman"/>
          <w:sz w:val="20"/>
          <w:szCs w:val="20"/>
        </w:rPr>
        <w:tab/>
        <w:t xml:space="preserve"> (DWDM) Networks";</w:t>
      </w:r>
    </w:p>
    <w:p w14:paraId="75FD45DB"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106DE4DD"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 xml:space="preserve">  }</w:t>
      </w:r>
    </w:p>
    <w:p w14:paraId="62F1A0F7" w14:textId="77777777" w:rsidR="008B4462" w:rsidRPr="008B4462" w:rsidRDefault="008B4462" w:rsidP="008B446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sz w:val="20"/>
          <w:szCs w:val="20"/>
        </w:rPr>
      </w:pPr>
      <w:r w:rsidRPr="008B4462">
        <w:rPr>
          <w:rFonts w:eastAsia="Times New Roman"/>
          <w:sz w:val="20"/>
          <w:szCs w:val="20"/>
        </w:rPr>
        <w:t>}</w:t>
      </w:r>
    </w:p>
    <w:p w14:paraId="6AB903C9" w14:textId="77777777" w:rsidR="005064FC" w:rsidRDefault="005064FC" w:rsidP="0071121C">
      <w:pPr>
        <w:spacing w:after="0" w:line="240" w:lineRule="auto"/>
        <w:ind w:left="0"/>
        <w:rPr>
          <w:rFonts w:eastAsia="宋体"/>
          <w:sz w:val="22"/>
          <w:lang w:eastAsia="zh-CN"/>
        </w:rPr>
      </w:pPr>
    </w:p>
    <w:p w14:paraId="56D330FA" w14:textId="77777777" w:rsidR="004A7EA0" w:rsidRPr="00A9586D" w:rsidRDefault="004A7EA0" w:rsidP="000632AA">
      <w:pPr>
        <w:spacing w:after="0" w:line="240" w:lineRule="auto"/>
        <w:ind w:left="0"/>
        <w:rPr>
          <w:sz w:val="22"/>
        </w:rPr>
      </w:pPr>
      <w:r w:rsidRPr="00A9586D">
        <w:rPr>
          <w:sz w:val="22"/>
        </w:rPr>
        <w:t>&lt;CODE ENDS&gt;</w:t>
      </w:r>
    </w:p>
    <w:p w14:paraId="7F0AC36E" w14:textId="77777777" w:rsidR="00D26436" w:rsidRPr="00D26436" w:rsidRDefault="00D26436" w:rsidP="00D26436">
      <w:pPr>
        <w:spacing w:after="0" w:line="240" w:lineRule="auto"/>
      </w:pPr>
    </w:p>
    <w:p w14:paraId="5AF84048" w14:textId="77777777" w:rsidR="00D26436" w:rsidRDefault="00D26436" w:rsidP="00D2643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14:paraId="00C6E499" w14:textId="77777777" w:rsidR="00D26436" w:rsidRDefault="00D26436" w:rsidP="00850A37">
      <w:pPr>
        <w:spacing w:after="0"/>
      </w:pPr>
    </w:p>
    <w:p w14:paraId="693C7E46" w14:textId="77777777" w:rsidR="00FE37BA" w:rsidRPr="00BB56CA" w:rsidRDefault="00FE37BA" w:rsidP="00FE37BA">
      <w:pPr>
        <w:pStyle w:val="1"/>
      </w:pPr>
      <w:bookmarkStart w:id="110" w:name="_Toc176248444"/>
      <w:bookmarkStart w:id="111" w:name="_Toc9888846"/>
      <w:r w:rsidRPr="00BB56CA">
        <w:t>Security Considerations</w:t>
      </w:r>
      <w:bookmarkEnd w:id="110"/>
      <w:bookmarkEnd w:id="111"/>
    </w:p>
    <w:p w14:paraId="50C52237" w14:textId="77777777" w:rsidR="00055D7A" w:rsidRDefault="00055D7A" w:rsidP="00516B82">
      <w:r w:rsidRPr="00055D7A">
        <w:t>The YANG module specified in this document defines a schema for data that is designed to be accessed via network management protocols such as NETCONF [RFC6241] or RESTCONF [RFC8040]. The lowest NETCONF layer is the secure transport layer, and the mandatory-to-implement secure transport is Secure Shell (SSH) [RFC6242]. The lowest RESTCONF layer is HTTPS, and the mandatory-to-impleme</w:t>
      </w:r>
      <w:r>
        <w:t>nt secure transport is TLS [RFC</w:t>
      </w:r>
      <w:r w:rsidRPr="00055D7A">
        <w:t xml:space="preserve">8446]. </w:t>
      </w:r>
    </w:p>
    <w:p w14:paraId="35BE74AB" w14:textId="77777777" w:rsidR="001B266C" w:rsidRDefault="008C3D07" w:rsidP="001B266C">
      <w:r>
        <w:lastRenderedPageBreak/>
        <w:t>The NETCONF access control model [RFC6536] provides the means to restrict access for particular NETCONF users to a preconfigured subset of all available NETCONF protocol operations and content.</w:t>
      </w:r>
      <w:r w:rsidR="00516B82">
        <w:t xml:space="preserve"> The NETCONF Protocol over Secure Shell (SSH) [RFC6242] describes a method for invoking and running NETCONF within a Secure Shell (SSH) session as an SSH subsystem. </w:t>
      </w:r>
      <w:r w:rsidR="00055D7A" w:rsidRPr="00055D7A">
        <w:t xml:space="preserve">The Network Configuration Access Control Model (NACM) [RFC8341] provides the means to restrict access for particular NETCONF or RESTCONF users to a preconfigured subset of all available NETCONF or RESTCONF protocol operations and content. </w:t>
      </w:r>
    </w:p>
    <w:p w14:paraId="668E920B" w14:textId="77777777" w:rsidR="00A86C06" w:rsidRDefault="001B266C" w:rsidP="00A86C06">
      <w:r>
        <w:t xml:space="preserve">The YANG module in this document defines </w:t>
      </w:r>
      <w:r w:rsidR="00A86C06">
        <w:t>optical layer0</w:t>
      </w:r>
      <w:r>
        <w:t xml:space="preserve"> type definitions (i.e., typedef, identity and grouping statements) in YANG data modeling language to </w:t>
      </w:r>
      <w:r w:rsidR="00A86C06">
        <w:t>be imported and used by other layer 0 specific</w:t>
      </w:r>
      <w:r>
        <w:t xml:space="preserve"> modules.  When imported and used, the resultant schema will have data nodes that can be writable, or readable.  The access to such data nodes may be</w:t>
      </w:r>
      <w:r w:rsidR="00A86C06">
        <w:t xml:space="preserve"> </w:t>
      </w:r>
      <w:ins w:id="112" w:author="Zhenghaomian" w:date="2019-08-08T10:51:00Z">
        <w:r w:rsidR="00344835">
          <w:t>c</w:t>
        </w:r>
      </w:ins>
      <w:r>
        <w:t>onsidered sensitive or vulnerable in some network environments.</w:t>
      </w:r>
      <w:r w:rsidR="00A86C06">
        <w:t xml:space="preserve"> </w:t>
      </w:r>
      <w:r>
        <w:t>Write operations (e.g., edit-con</w:t>
      </w:r>
      <w:r w:rsidR="00A86C06">
        <w:t xml:space="preserve">fig) to these data nodes without </w:t>
      </w:r>
      <w:r>
        <w:t>proper protection can have a negative effect on network operations.</w:t>
      </w:r>
    </w:p>
    <w:p w14:paraId="0685AC9B" w14:textId="77777777" w:rsidR="004F42DB" w:rsidRDefault="001B266C" w:rsidP="00A86C06">
      <w:r>
        <w:t>The security considerations spelled out in the YANG 1.1 specification</w:t>
      </w:r>
      <w:r w:rsidR="00A86C06">
        <w:t xml:space="preserve"> </w:t>
      </w:r>
      <w:r>
        <w:t>[RFC7950] apply for this document as well.</w:t>
      </w:r>
      <w:r w:rsidR="0071428E">
        <w:t xml:space="preserve">   </w:t>
      </w:r>
    </w:p>
    <w:p w14:paraId="513B6C68" w14:textId="77777777" w:rsidR="00A86C06" w:rsidRDefault="00A86C06" w:rsidP="00A86C06"/>
    <w:p w14:paraId="6FBAB12A" w14:textId="77777777" w:rsidR="008C3D07" w:rsidRDefault="008C3D07" w:rsidP="008C3D07">
      <w:pPr>
        <w:pStyle w:val="1"/>
      </w:pPr>
      <w:bookmarkStart w:id="113" w:name="_Toc176248445"/>
      <w:bookmarkStart w:id="114" w:name="_Toc9888847"/>
      <w:r w:rsidRPr="00BB56CA">
        <w:t>IANA Considerations</w:t>
      </w:r>
      <w:bookmarkEnd w:id="113"/>
      <w:bookmarkEnd w:id="114"/>
    </w:p>
    <w:p w14:paraId="682B7ADC" w14:textId="77777777" w:rsidR="001B266C" w:rsidRDefault="008C3D07" w:rsidP="001B266C">
      <w:r>
        <w:t xml:space="preserve">This document registers the following namespace URIs in </w:t>
      </w:r>
      <w:r w:rsidR="001B266C">
        <w:t xml:space="preserve">the IETF XML registry [RFC3688]. Following the format in [RFC3688], registration is requested to be made as follows: </w:t>
      </w:r>
    </w:p>
    <w:p w14:paraId="67154B9F" w14:textId="77777777" w:rsidR="008C3D07" w:rsidRDefault="008C3D07" w:rsidP="008C3D07">
      <w:pPr>
        <w:spacing w:after="0" w:line="240" w:lineRule="auto"/>
      </w:pPr>
      <w:r>
        <w:t>--------------------------------------------------------------------</w:t>
      </w:r>
    </w:p>
    <w:p w14:paraId="3702FCB6" w14:textId="77777777" w:rsidR="008C3D07" w:rsidRDefault="008C3D07" w:rsidP="008C3D07">
      <w:pPr>
        <w:spacing w:after="0" w:line="240" w:lineRule="auto"/>
      </w:pPr>
      <w:r>
        <w:t xml:space="preserve">   URI: urn:ietf:params:xml:ns:yang:</w:t>
      </w:r>
      <w:del w:id="115" w:author="Zhenghaomian" w:date="2019-08-08T10:56:00Z">
        <w:r w:rsidRPr="008C3D07" w:rsidDel="00344835">
          <w:delText xml:space="preserve"> </w:delText>
        </w:r>
      </w:del>
      <w:r w:rsidRPr="00D26436">
        <w:t>ietf-</w:t>
      </w:r>
      <w:r w:rsidR="0043198B">
        <w:t>layer0</w:t>
      </w:r>
      <w:r>
        <w:t>-types</w:t>
      </w:r>
    </w:p>
    <w:p w14:paraId="08A5A5D1" w14:textId="77777777" w:rsidR="008C3D07" w:rsidRDefault="008C3D07" w:rsidP="008C3D07">
      <w:pPr>
        <w:spacing w:after="0" w:line="240" w:lineRule="auto"/>
      </w:pPr>
      <w:r>
        <w:t xml:space="preserve">   Registrant Contact: The IESG.</w:t>
      </w:r>
    </w:p>
    <w:p w14:paraId="55D6F248" w14:textId="77777777" w:rsidR="008C3D07" w:rsidRDefault="008C3D07" w:rsidP="008C3D07">
      <w:pPr>
        <w:spacing w:after="0" w:line="240" w:lineRule="auto"/>
      </w:pPr>
      <w:r>
        <w:t xml:space="preserve">   XML: N/A, the requested URI is an XML namespace.</w:t>
      </w:r>
    </w:p>
    <w:p w14:paraId="32198634" w14:textId="77777777" w:rsidR="008C3D07" w:rsidRDefault="008C3D07" w:rsidP="008C3D07">
      <w:pPr>
        <w:spacing w:after="0" w:line="240" w:lineRule="auto"/>
      </w:pPr>
      <w:r>
        <w:t>--------------------------------------------------------------------</w:t>
      </w:r>
    </w:p>
    <w:p w14:paraId="183E4EC3" w14:textId="77777777" w:rsidR="008C3D07" w:rsidRDefault="008C3D07" w:rsidP="008C3D07"/>
    <w:p w14:paraId="29604876" w14:textId="77777777" w:rsidR="008C3D07" w:rsidRDefault="008C3D07" w:rsidP="000E0C73">
      <w:r>
        <w:t>This document regi</w:t>
      </w:r>
      <w:r w:rsidR="001B266C">
        <w:t>sters the following YANG module</w:t>
      </w:r>
      <w:r>
        <w:t xml:space="preserve"> in the YANG Module</w:t>
      </w:r>
      <w:r w:rsidR="000E0C73">
        <w:t xml:space="preserve"> </w:t>
      </w:r>
      <w:r w:rsidR="007D4C17">
        <w:t xml:space="preserve">Names registry </w:t>
      </w:r>
      <w:r w:rsidR="007E3C5A">
        <w:t xml:space="preserve">[RFC7950] &amp; </w:t>
      </w:r>
      <w:r w:rsidR="00FB3FE5">
        <w:t>[RFC6020]</w:t>
      </w:r>
      <w:r>
        <w:t>:</w:t>
      </w:r>
    </w:p>
    <w:p w14:paraId="6DC8A47E" w14:textId="77777777" w:rsidR="00FE37BA" w:rsidRDefault="008C3D07" w:rsidP="000E0C73">
      <w:pPr>
        <w:spacing w:after="0" w:line="240" w:lineRule="auto"/>
      </w:pPr>
      <w:r>
        <w:t>--------------------------------------------------------------------</w:t>
      </w:r>
    </w:p>
    <w:p w14:paraId="455B5682" w14:textId="77777777" w:rsidR="008C3D07" w:rsidRDefault="008C3D07" w:rsidP="000E0C73">
      <w:pPr>
        <w:spacing w:after="0" w:line="240" w:lineRule="auto"/>
      </w:pPr>
      <w:r>
        <w:t xml:space="preserve">   name:         </w:t>
      </w:r>
      <w:r w:rsidRPr="00D26436">
        <w:t>ietf-</w:t>
      </w:r>
      <w:r w:rsidR="0043198B">
        <w:t>layer0</w:t>
      </w:r>
      <w:r>
        <w:t>-types</w:t>
      </w:r>
    </w:p>
    <w:p w14:paraId="5C127FE2" w14:textId="77777777" w:rsidR="008C3D07" w:rsidRDefault="008C3D07" w:rsidP="000E0C73">
      <w:pPr>
        <w:spacing w:after="0" w:line="240" w:lineRule="auto"/>
      </w:pPr>
      <w:r>
        <w:t xml:space="preserve">   namespace:    urn:ietf:params:xml:ns:yang:</w:t>
      </w:r>
      <w:r w:rsidRPr="008C3D07">
        <w:t xml:space="preserve"> </w:t>
      </w:r>
      <w:r w:rsidRPr="00D26436">
        <w:t>ietf-</w:t>
      </w:r>
      <w:r w:rsidR="0043198B">
        <w:t>layer0</w:t>
      </w:r>
      <w:r>
        <w:t>-types</w:t>
      </w:r>
    </w:p>
    <w:p w14:paraId="4CC0E5F4" w14:textId="77777777" w:rsidR="001B266C" w:rsidRDefault="001B266C" w:rsidP="000E0C73">
      <w:pPr>
        <w:spacing w:after="0" w:line="240" w:lineRule="auto"/>
      </w:pPr>
      <w:r>
        <w:lastRenderedPageBreak/>
        <w:t xml:space="preserve">   prefix:</w:t>
      </w:r>
      <w:r>
        <w:tab/>
      </w:r>
      <w:r>
        <w:tab/>
        <w:t xml:space="preserve">  layer0-types</w:t>
      </w:r>
    </w:p>
    <w:p w14:paraId="1F42AE37" w14:textId="77777777" w:rsidR="008C3D07" w:rsidRDefault="008C3D07" w:rsidP="000E0C73">
      <w:pPr>
        <w:spacing w:after="0" w:line="240" w:lineRule="auto"/>
      </w:pPr>
      <w:r>
        <w:t xml:space="preserve">   reference:    RFC XXXX (TDB)</w:t>
      </w:r>
    </w:p>
    <w:p w14:paraId="5C222F06" w14:textId="77777777" w:rsidR="008C3D07" w:rsidRDefault="008C3D07" w:rsidP="000E0C73">
      <w:pPr>
        <w:spacing w:after="0" w:line="240" w:lineRule="auto"/>
      </w:pPr>
      <w:r>
        <w:t>--------------------------------------------------------------------</w:t>
      </w:r>
    </w:p>
    <w:p w14:paraId="2672D81E" w14:textId="77777777" w:rsidR="00FE37BA" w:rsidRPr="00BB56CA" w:rsidRDefault="001B266C" w:rsidP="001B266C">
      <w:r>
        <w:t xml:space="preserve">   </w:t>
      </w:r>
    </w:p>
    <w:p w14:paraId="1ED9AFB2" w14:textId="77777777" w:rsidR="00FE37BA" w:rsidRPr="00BB56CA" w:rsidRDefault="00FE37BA" w:rsidP="00FE37BA">
      <w:pPr>
        <w:pStyle w:val="RFCApp"/>
        <w:numPr>
          <w:ilvl w:val="0"/>
          <w:numId w:val="0"/>
        </w:numPr>
      </w:pPr>
      <w:bookmarkStart w:id="116" w:name="_Toc176248448"/>
    </w:p>
    <w:p w14:paraId="20360D5E" w14:textId="77777777" w:rsidR="00FE37BA" w:rsidRPr="00BB56CA" w:rsidRDefault="00FE37BA" w:rsidP="00FE37BA">
      <w:pPr>
        <w:pStyle w:val="1"/>
        <w:rPr>
          <w:rStyle w:val="1Char"/>
        </w:rPr>
      </w:pPr>
      <w:bookmarkStart w:id="117" w:name="_Toc9888848"/>
      <w:r w:rsidRPr="00BB56CA">
        <w:rPr>
          <w:rStyle w:val="1Char"/>
        </w:rPr>
        <w:t>References</w:t>
      </w:r>
      <w:bookmarkEnd w:id="116"/>
      <w:bookmarkEnd w:id="117"/>
    </w:p>
    <w:p w14:paraId="54AB907C" w14:textId="77777777" w:rsidR="00FE37BA" w:rsidRPr="00BB56CA" w:rsidRDefault="00FE37BA" w:rsidP="00FE37BA">
      <w:pPr>
        <w:pStyle w:val="21"/>
        <w:ind w:left="972"/>
      </w:pPr>
      <w:bookmarkStart w:id="118" w:name="_Toc176248449"/>
      <w:bookmarkStart w:id="119" w:name="_Toc9888849"/>
      <w:r w:rsidRPr="00BB56CA">
        <w:t>Normative Referenc</w:t>
      </w:r>
      <w:bookmarkStart w:id="120" w:name="_Ref86156292"/>
      <w:bookmarkEnd w:id="118"/>
      <w:r>
        <w:t>es</w:t>
      </w:r>
      <w:bookmarkEnd w:id="119"/>
    </w:p>
    <w:bookmarkEnd w:id="120"/>
    <w:p w14:paraId="54D2CDDF" w14:textId="77777777" w:rsidR="004B0FAC" w:rsidRDefault="004B0FAC" w:rsidP="004B0FAC">
      <w:pPr>
        <w:pStyle w:val="RFCReferencesBookmark"/>
      </w:pPr>
      <w:r>
        <w:t xml:space="preserve">[RFC6020] Bjorklund, M., Ed., "YANG - A Data Modeling Language for the Network Configuration Protocol (NETCONF)", RFC 6020, October 2010. </w:t>
      </w:r>
    </w:p>
    <w:p w14:paraId="3630C246" w14:textId="77777777" w:rsidR="004B0FAC" w:rsidRDefault="004B0FAC" w:rsidP="004B0FAC">
      <w:pPr>
        <w:pStyle w:val="RFCReferencesBookmark"/>
      </w:pPr>
      <w:r>
        <w:t xml:space="preserve">[RFC6241] </w:t>
      </w:r>
      <w:r w:rsidRPr="004B0FAC">
        <w:t>R. Enns, Ed.</w:t>
      </w:r>
      <w:r>
        <w:t xml:space="preserve">, </w:t>
      </w:r>
      <w:r w:rsidRPr="004B0FAC">
        <w:t>M. Bjorklund, Ed.</w:t>
      </w:r>
      <w:r>
        <w:t xml:space="preserve">, </w:t>
      </w:r>
      <w:r w:rsidRPr="004B0FAC">
        <w:t>J. Schoenwaelder, Ed.</w:t>
      </w:r>
      <w:r>
        <w:t>, "</w:t>
      </w:r>
      <w:r w:rsidRPr="004B0FAC">
        <w:t>Network Configuration Protocol (NETCONF)</w:t>
      </w:r>
      <w:r>
        <w:t xml:space="preserve">", RFC 6241, June 2011. </w:t>
      </w:r>
    </w:p>
    <w:p w14:paraId="0799BE3E" w14:textId="77777777" w:rsidR="00516B82" w:rsidRDefault="00516B82" w:rsidP="004B0FAC">
      <w:pPr>
        <w:pStyle w:val="RFCReferencesBookmark"/>
      </w:pPr>
      <w:r>
        <w:t>[RFC6242] M. Wasserman, “</w:t>
      </w:r>
      <w:r w:rsidRPr="00516B82">
        <w:t>Using the NETCONF Protocol over Secure Shell (SSH)</w:t>
      </w:r>
      <w:r>
        <w:t>”, RFC 6242, June 2011.</w:t>
      </w:r>
    </w:p>
    <w:p w14:paraId="3023F697" w14:textId="77777777" w:rsidR="00B74155" w:rsidRDefault="00B74155" w:rsidP="004B0FAC">
      <w:pPr>
        <w:pStyle w:val="RFCReferencesBookmark"/>
      </w:pPr>
      <w:r>
        <w:t xml:space="preserve">[RFC6536] </w:t>
      </w:r>
      <w:r w:rsidRPr="005E21E9">
        <w:t>A. Bierman</w:t>
      </w:r>
      <w:r>
        <w:t xml:space="preserve">, </w:t>
      </w:r>
      <w:r w:rsidRPr="005E21E9">
        <w:t>M. Bjorklund</w:t>
      </w:r>
      <w:r>
        <w:t xml:space="preserve">, </w:t>
      </w:r>
      <w:r w:rsidRPr="00B74155">
        <w:t>"Network Configuration Protocol (NETCONF) Access Control Model</w:t>
      </w:r>
      <w:r>
        <w:t xml:space="preserve">", RFC 6536, March 2012. </w:t>
      </w:r>
    </w:p>
    <w:p w14:paraId="6EB7BCD2" w14:textId="77777777" w:rsidR="00F15389" w:rsidRDefault="00F15389" w:rsidP="00F15389">
      <w:pPr>
        <w:pStyle w:val="RFCReferencesBookmark"/>
      </w:pPr>
      <w:r>
        <w:t>[RFC7950] Bjorklund, M., Ed., "</w:t>
      </w:r>
      <w:r w:rsidRPr="00EB324F">
        <w:t>The YANG 1.1 Data Modeling Language</w:t>
      </w:r>
      <w:r>
        <w:t xml:space="preserve">", RFC 7950, August 2016. </w:t>
      </w:r>
    </w:p>
    <w:p w14:paraId="19D3A673" w14:textId="77777777" w:rsidR="005E21E9" w:rsidRDefault="005E21E9" w:rsidP="00F15389">
      <w:pPr>
        <w:pStyle w:val="RFCReferencesBookmark"/>
      </w:pPr>
      <w:r>
        <w:t xml:space="preserve">[RFC8040] </w:t>
      </w:r>
      <w:r w:rsidRPr="005E21E9">
        <w:t>A. Bierman</w:t>
      </w:r>
      <w:r>
        <w:t xml:space="preserve">, </w:t>
      </w:r>
      <w:r w:rsidRPr="005E21E9">
        <w:t>M. Bjorklund</w:t>
      </w:r>
      <w:r>
        <w:t xml:space="preserve">, </w:t>
      </w:r>
      <w:r w:rsidRPr="005E21E9">
        <w:t>K. Watsen</w:t>
      </w:r>
      <w:r>
        <w:t>, "</w:t>
      </w:r>
      <w:r w:rsidRPr="005E21E9">
        <w:t>RESTCONF Protocol</w:t>
      </w:r>
      <w:r>
        <w:t xml:space="preserve">", RFC 8040, January 2017. </w:t>
      </w:r>
    </w:p>
    <w:p w14:paraId="67A53B74" w14:textId="77777777" w:rsidR="004E0B01" w:rsidRDefault="00516B82" w:rsidP="004E0B01">
      <w:pPr>
        <w:pStyle w:val="RFCReferencesBookmark"/>
      </w:pPr>
      <w:r>
        <w:t xml:space="preserve">[RFC8341] </w:t>
      </w:r>
      <w:r w:rsidRPr="005E21E9">
        <w:t>A. Bierman</w:t>
      </w:r>
      <w:r>
        <w:t xml:space="preserve">, </w:t>
      </w:r>
      <w:r w:rsidRPr="005E21E9">
        <w:t>M. Bjorklund</w:t>
      </w:r>
      <w:r>
        <w:t>, “</w:t>
      </w:r>
      <w:r w:rsidRPr="00516B82">
        <w:t>Network Configuration Access Control Model</w:t>
      </w:r>
      <w:r>
        <w:t xml:space="preserve">”, RFC 8341, March 2018. </w:t>
      </w:r>
    </w:p>
    <w:p w14:paraId="48E6BB64" w14:textId="77777777" w:rsidR="00055D7A" w:rsidRDefault="00055D7A" w:rsidP="004E0B01">
      <w:pPr>
        <w:pStyle w:val="RFCReferencesBookmark"/>
      </w:pPr>
      <w:r>
        <w:t xml:space="preserve">[RFC8446] </w:t>
      </w:r>
      <w:r w:rsidRPr="00055D7A">
        <w:t>E. Rescorla</w:t>
      </w:r>
      <w:r>
        <w:t>, “</w:t>
      </w:r>
      <w:r w:rsidRPr="00055D7A">
        <w:t>The Transport Layer Security (TLS) Protocol Version 1.3</w:t>
      </w:r>
      <w:r>
        <w:t>”, RFC8446, August 2018.</w:t>
      </w:r>
    </w:p>
    <w:p w14:paraId="56AFB488" w14:textId="77777777" w:rsidR="00FE37BA" w:rsidRDefault="00FE37BA" w:rsidP="00FE37BA">
      <w:pPr>
        <w:pStyle w:val="RFCReferencesBookmark"/>
      </w:pPr>
    </w:p>
    <w:p w14:paraId="2DADB101" w14:textId="77777777" w:rsidR="00FE37BA" w:rsidRDefault="00FE37BA" w:rsidP="00FE37BA">
      <w:pPr>
        <w:pStyle w:val="21"/>
        <w:ind w:left="972"/>
      </w:pPr>
      <w:bookmarkStart w:id="121" w:name="_Toc9888850"/>
      <w:r>
        <w:t>Informative References</w:t>
      </w:r>
      <w:bookmarkEnd w:id="121"/>
    </w:p>
    <w:p w14:paraId="7B6C46E8" w14:textId="77777777" w:rsidR="004F4A5A" w:rsidRDefault="004F4A5A" w:rsidP="004F4A5A">
      <w:pPr>
        <w:pStyle w:val="RFCReferencesBookmark"/>
      </w:pPr>
      <w:r>
        <w:t>[RFC2119] Bradner, S., "Key words for use in RFCs to Indicate Requirement Levels", BCP 14, RFC 2119, DOI 10.17487/RFC2119, March 1997, &lt;https://www.rfc-editor.org/info/rfc2119&gt;.</w:t>
      </w:r>
    </w:p>
    <w:p w14:paraId="03E9206E" w14:textId="77777777" w:rsidR="00216994" w:rsidRDefault="00216994" w:rsidP="00216994">
      <w:pPr>
        <w:pStyle w:val="RFCReferencesBookmark"/>
      </w:pPr>
      <w:r>
        <w:t xml:space="preserve">[RFC3209] D. Awduche, L. Berger, D. Gan, T. Li, V. Srinivasan, and G. Swallow, “RSVP-TE: Extensions to RSVP for LSP Tunnels”, RFC 3209, December 2001. </w:t>
      </w:r>
    </w:p>
    <w:p w14:paraId="218DD00A" w14:textId="77777777" w:rsidR="00216994" w:rsidRDefault="00216994" w:rsidP="004F4A5A">
      <w:pPr>
        <w:pStyle w:val="RFCReferencesBookmark"/>
      </w:pPr>
    </w:p>
    <w:p w14:paraId="5872CC53" w14:textId="77777777" w:rsidR="00D103C1" w:rsidRDefault="00D103C1" w:rsidP="00D103C1">
      <w:pPr>
        <w:pStyle w:val="RFCReferencesBookmark"/>
      </w:pPr>
      <w:r>
        <w:lastRenderedPageBreak/>
        <w:t>[RFC3688] M. Mealling, “The IETF XML Registry”, RFC 3688, January 2004.</w:t>
      </w:r>
    </w:p>
    <w:p w14:paraId="47156AF0" w14:textId="77777777" w:rsidR="003F6677" w:rsidRDefault="003F6677" w:rsidP="004E0B01">
      <w:pPr>
        <w:pStyle w:val="RFCReferencesBookmark"/>
      </w:pPr>
      <w:r>
        <w:t xml:space="preserve">[RFC6163] </w:t>
      </w:r>
      <w:r w:rsidR="004E0B01" w:rsidRPr="004E0B01">
        <w:t xml:space="preserve">Y. Lee, Ed. </w:t>
      </w:r>
      <w:r w:rsidR="004E0B01">
        <w:t xml:space="preserve">G. Berstein, Ed., </w:t>
      </w:r>
      <w:r w:rsidR="004E0B01" w:rsidRPr="004E0B01">
        <w:t>W. Imajuku</w:t>
      </w:r>
      <w:r w:rsidR="004E0B01">
        <w:t xml:space="preserve">, “Framework for GMPLS and Path Computation Element (PCE) Control of Wavelength Switched Optical Networks (WSONs)”, RFC 6163, April 2011. </w:t>
      </w:r>
    </w:p>
    <w:p w14:paraId="1BB44A6A" w14:textId="77777777" w:rsidR="003F6677" w:rsidRDefault="003F6677" w:rsidP="004E0B01">
      <w:pPr>
        <w:pStyle w:val="RFCReferencesBookmark"/>
      </w:pPr>
      <w:r>
        <w:t>[RFC6205]</w:t>
      </w:r>
      <w:r w:rsidR="004E0B01">
        <w:t xml:space="preserve"> </w:t>
      </w:r>
      <w:r w:rsidR="004E0B01" w:rsidRPr="004E0B01">
        <w:t>T. Otani, Ed.</w:t>
      </w:r>
      <w:r w:rsidR="004E0B01">
        <w:t xml:space="preserve">, D. Li, Ed., “Generalized Labels for Lambda-Switch-Capable (LSC) Label Switching Routers”, RFC 6205, March 2011. </w:t>
      </w:r>
    </w:p>
    <w:p w14:paraId="6E977416" w14:textId="77777777" w:rsidR="00A86C06" w:rsidRDefault="00A86C06" w:rsidP="005B0D9C">
      <w:pPr>
        <w:pStyle w:val="RFCReferencesBookmark"/>
      </w:pPr>
      <w:r>
        <w:t>[RFC7205] A. Romanow, S. Botzko, M. Duckworth</w:t>
      </w:r>
      <w:r w:rsidR="005B0D9C">
        <w:t xml:space="preserve">, </w:t>
      </w:r>
      <w:r>
        <w:t>R. Even, Ed.</w:t>
      </w:r>
      <w:r w:rsidR="005B0D9C">
        <w:t>,”</w:t>
      </w:r>
      <w:r>
        <w:t>Use Cases for Telepresence Multistreams</w:t>
      </w:r>
      <w:r w:rsidR="005B0D9C">
        <w:t>”, RFC 7205, April 2014.</w:t>
      </w:r>
    </w:p>
    <w:p w14:paraId="434D56F2" w14:textId="77777777" w:rsidR="00CA2E2A" w:rsidRPr="00D52589" w:rsidRDefault="00CA2E2A" w:rsidP="00CA2E2A">
      <w:pPr>
        <w:pStyle w:val="RFCReferencesBookmark"/>
      </w:pPr>
      <w:r w:rsidRPr="00D52589">
        <w:t>[R</w:t>
      </w:r>
      <w:r>
        <w:t>FC7446</w:t>
      </w:r>
      <w:r w:rsidR="00B74155">
        <w:t xml:space="preserve">] </w:t>
      </w:r>
      <w:r>
        <w:t xml:space="preserve">Y. Lee, G. Bernstein, </w:t>
      </w:r>
      <w:r w:rsidRPr="00D52589">
        <w:t>D. Li, W. Imajuku, "Routing and</w:t>
      </w:r>
      <w:r>
        <w:t xml:space="preserve"> </w:t>
      </w:r>
      <w:r w:rsidRPr="00D52589">
        <w:t>Wavelength Assignment</w:t>
      </w:r>
      <w:r>
        <w:t xml:space="preserve"> Information Model for Wavelength </w:t>
      </w:r>
      <w:r w:rsidRPr="00D52589">
        <w:t xml:space="preserve">Switched Optical Networks", </w:t>
      </w:r>
      <w:r>
        <w:t>RFC 7446, Feburary 2015.</w:t>
      </w:r>
    </w:p>
    <w:p w14:paraId="090D4B92" w14:textId="77777777" w:rsidR="00CA2E2A" w:rsidRDefault="00B74155" w:rsidP="00CA2E2A">
      <w:pPr>
        <w:pStyle w:val="RFCReferencesBookmark"/>
      </w:pPr>
      <w:r>
        <w:t xml:space="preserve">[RFC7581] </w:t>
      </w:r>
      <w:r w:rsidR="00CA2E2A" w:rsidRPr="00D52589">
        <w:t>G. Bernstein, Y. Lee, D. Li, W. Imajuku</w:t>
      </w:r>
      <w:r w:rsidR="00CA2E2A">
        <w:t>, “</w:t>
      </w:r>
      <w:r w:rsidR="00CA2E2A" w:rsidRPr="004D647E">
        <w:t>Routing and Wavelength Assignment Information Encoding for Wavelength Switched Optical Networks</w:t>
      </w:r>
      <w:r w:rsidR="00CA2E2A">
        <w:t>”, RFC 7581, June 2015.</w:t>
      </w:r>
    </w:p>
    <w:p w14:paraId="5E18E8B8" w14:textId="77777777" w:rsidR="003F6677" w:rsidRDefault="003F6677" w:rsidP="004E0B01">
      <w:pPr>
        <w:pStyle w:val="RFCReferencesBookmark"/>
      </w:pPr>
      <w:r>
        <w:t xml:space="preserve">[RFC7698] </w:t>
      </w:r>
      <w:r w:rsidR="004E0B01" w:rsidRPr="004E0B01">
        <w:t>O. Gonzalez de Dios, Ed.</w:t>
      </w:r>
      <w:r w:rsidR="004E0B01">
        <w:t xml:space="preserve">, </w:t>
      </w:r>
      <w:r w:rsidR="004E0B01" w:rsidRPr="004E0B01">
        <w:t>R. Casellas, Ed.</w:t>
      </w:r>
      <w:r w:rsidR="004E0B01">
        <w:t>, “Framework and Requirements for GMPLS-Based Control of Flexi-Grid Dense Wavelength Division Multiplexing (DWDM) Networks”, RFC 7698, November 2015.</w:t>
      </w:r>
    </w:p>
    <w:p w14:paraId="7CA4BC06" w14:textId="77777777" w:rsidR="005B0D9C" w:rsidRDefault="00A86C06" w:rsidP="005B0D9C">
      <w:pPr>
        <w:pStyle w:val="RFCReferencesBookmark"/>
      </w:pPr>
      <w:r>
        <w:t>[RFC8174]</w:t>
      </w:r>
      <w:r w:rsidR="005B0D9C">
        <w:t xml:space="preserve"> B. Leiba, “Ambiguity of Uppercase vs Lowercase in RFC 2119 Key Words”, RFC 8174, May 2017.</w:t>
      </w:r>
    </w:p>
    <w:p w14:paraId="56CE2292" w14:textId="77777777" w:rsidR="005B0D9C" w:rsidRDefault="00A86C06" w:rsidP="005B0D9C">
      <w:pPr>
        <w:pStyle w:val="RFCReferencesBookmark"/>
      </w:pPr>
      <w:r w:rsidRPr="00A86C06">
        <w:t>[RFC8363]</w:t>
      </w:r>
      <w:r w:rsidR="005B0D9C">
        <w:t xml:space="preserve"> X. Zhang, H. Zheng, R. Casellas, O. Gonzalez de Dios, D. Ceccarelli, “GMPLS OSPF-TE Extensions in Support of Flexi-Grid Dense Wavelength Division Multiplexing (DWDM) Networks”, RFC 8363, May 2018.</w:t>
      </w:r>
    </w:p>
    <w:p w14:paraId="3D112690" w14:textId="77777777" w:rsidR="00291E86" w:rsidRDefault="00291E86" w:rsidP="00F71054">
      <w:pPr>
        <w:pStyle w:val="RFCReferencesBookmark"/>
      </w:pPr>
      <w:r>
        <w:t>[G.698.2] “</w:t>
      </w:r>
      <w:r w:rsidR="005A0F20">
        <w:t>Amplified multichannel dense wavelength division multiplexing applications with single channel optical interfaces</w:t>
      </w:r>
      <w:r>
        <w:t xml:space="preserve">”, </w:t>
      </w:r>
      <w:r w:rsidR="005A0F20">
        <w:t>ITU-T G.698.2</w:t>
      </w:r>
      <w:r w:rsidR="00E446FA">
        <w:t>, November, 2018.</w:t>
      </w:r>
    </w:p>
    <w:p w14:paraId="56012EE3" w14:textId="77777777" w:rsidR="00E446FA" w:rsidRDefault="00E446FA" w:rsidP="00E446FA">
      <w:pPr>
        <w:pStyle w:val="RFCReferencesBookmark"/>
      </w:pPr>
      <w:r w:rsidRPr="00E446FA">
        <w:t>[G.709]</w:t>
      </w:r>
      <w:r w:rsidRPr="00E446FA">
        <w:tab/>
        <w:t xml:space="preserve">"Interfaces for the Optical Transport Network (OTN)", ITU-T G.709, June 2016. </w:t>
      </w:r>
    </w:p>
    <w:p w14:paraId="0670ACBC" w14:textId="77777777" w:rsidR="003174CC" w:rsidRDefault="003174CC" w:rsidP="003174CC">
      <w:pPr>
        <w:pStyle w:val="RFCReferencesBookmark"/>
      </w:pPr>
      <w:r>
        <w:lastRenderedPageBreak/>
        <w:t xml:space="preserve">[TE-topo] Xufeng Liu, Igor Bryskin, Vishnu Pavan Beeram, Tarek Saad, Himanshu Shah, Oscar Gonzalez De Dios, “YANG Data Model for Traffic Engineering (TE) Topologies”, draft-ietf-teas-yang-te-topo, work in progress. </w:t>
      </w:r>
    </w:p>
    <w:p w14:paraId="2B9F5BD9" w14:textId="77777777" w:rsidR="003174CC" w:rsidRPr="00E446FA" w:rsidRDefault="003174CC" w:rsidP="003174CC">
      <w:pPr>
        <w:pStyle w:val="RFCReferencesBookmark"/>
      </w:pPr>
    </w:p>
    <w:p w14:paraId="1B936C7A" w14:textId="77777777" w:rsidR="00FE37BA" w:rsidRDefault="00FE37BA" w:rsidP="00FE37BA">
      <w:pPr>
        <w:pStyle w:val="1"/>
      </w:pPr>
      <w:bookmarkStart w:id="122" w:name="_Toc176248451"/>
      <w:bookmarkStart w:id="123" w:name="_Toc9888851"/>
      <w:r w:rsidRPr="00BB56CA">
        <w:t>Contributors</w:t>
      </w:r>
      <w:bookmarkEnd w:id="122"/>
      <w:bookmarkEnd w:id="123"/>
    </w:p>
    <w:p w14:paraId="01B5333B" w14:textId="77777777" w:rsidR="00FE37BA" w:rsidRPr="00284C64" w:rsidRDefault="00FE37BA" w:rsidP="00FE37BA">
      <w:pPr>
        <w:pStyle w:val="RFCFigure"/>
      </w:pPr>
    </w:p>
    <w:p w14:paraId="1F7B06AC" w14:textId="77777777" w:rsidR="00FE37BA" w:rsidRPr="00BB56CA" w:rsidRDefault="00FE37BA" w:rsidP="00FE37BA">
      <w:pPr>
        <w:pStyle w:val="RFCH1-nonum"/>
      </w:pPr>
      <w:bookmarkStart w:id="124" w:name="_Toc176248452"/>
      <w:bookmarkStart w:id="125" w:name="_Toc9888852"/>
      <w:r w:rsidRPr="00BB56CA">
        <w:t>Author</w:t>
      </w:r>
      <w:r w:rsidR="00DC300D">
        <w:t>s’</w:t>
      </w:r>
      <w:r w:rsidRPr="00BB56CA">
        <w:t xml:space="preserve"> Addresses</w:t>
      </w:r>
      <w:bookmarkEnd w:id="124"/>
      <w:bookmarkEnd w:id="125"/>
    </w:p>
    <w:p w14:paraId="4DBBBCB8" w14:textId="77777777" w:rsidR="00FE37BA" w:rsidRPr="0018550C" w:rsidRDefault="00FE37BA" w:rsidP="00FE37BA">
      <w:pPr>
        <w:pStyle w:val="RFCFigure"/>
        <w:rPr>
          <w:lang w:val="it-IT"/>
        </w:rPr>
      </w:pPr>
      <w:r w:rsidRPr="0018550C">
        <w:rPr>
          <w:lang w:val="it-IT"/>
        </w:rPr>
        <w:t>Young Lee (ed.)</w:t>
      </w:r>
    </w:p>
    <w:p w14:paraId="3643AD38" w14:textId="77777777" w:rsidR="00FE37BA" w:rsidRPr="00DF7C63" w:rsidRDefault="008B4462" w:rsidP="00FE37BA">
      <w:pPr>
        <w:pStyle w:val="RFCFigure"/>
        <w:rPr>
          <w:lang w:val="fr-FR"/>
        </w:rPr>
      </w:pPr>
      <w:r>
        <w:rPr>
          <w:lang w:val="fr-FR"/>
        </w:rPr>
        <w:t>Futurewei</w:t>
      </w:r>
      <w:r w:rsidR="00FE37BA" w:rsidRPr="00DF7C63">
        <w:rPr>
          <w:lang w:val="fr-FR"/>
        </w:rPr>
        <w:t xml:space="preserve"> Technologies</w:t>
      </w:r>
    </w:p>
    <w:p w14:paraId="5D591708" w14:textId="77777777" w:rsidR="00FE37BA" w:rsidRPr="00DF7C63" w:rsidRDefault="004A1494" w:rsidP="00FE37BA">
      <w:pPr>
        <w:pStyle w:val="RFCFigure"/>
        <w:rPr>
          <w:lang w:val="fr-FR"/>
        </w:rPr>
      </w:pPr>
      <w:r>
        <w:rPr>
          <w:lang w:val="fr-FR"/>
        </w:rPr>
        <w:t>5700 Tennyson Parkway, Suite 600</w:t>
      </w:r>
    </w:p>
    <w:p w14:paraId="3DD57801" w14:textId="77777777" w:rsidR="00FE37BA" w:rsidRDefault="00FE37BA" w:rsidP="00FE37BA">
      <w:pPr>
        <w:pStyle w:val="RFCFigure"/>
        <w:rPr>
          <w:lang w:val="fr-FR"/>
        </w:rPr>
      </w:pPr>
      <w:r w:rsidRPr="0018550C">
        <w:rPr>
          <w:lang w:val="fr-FR"/>
        </w:rPr>
        <w:t>Plano, TX 750</w:t>
      </w:r>
      <w:r w:rsidR="004A1494">
        <w:rPr>
          <w:lang w:val="fr-FR"/>
        </w:rPr>
        <w:t>24</w:t>
      </w:r>
    </w:p>
    <w:p w14:paraId="41699FFF" w14:textId="77777777" w:rsidR="004A1494" w:rsidRPr="0018550C" w:rsidRDefault="004A1494" w:rsidP="00FE37BA">
      <w:pPr>
        <w:pStyle w:val="RFCFigure"/>
        <w:rPr>
          <w:lang w:val="fr-FR"/>
        </w:rPr>
      </w:pPr>
      <w:r>
        <w:rPr>
          <w:lang w:val="fr-FR"/>
        </w:rPr>
        <w:t>USA</w:t>
      </w:r>
    </w:p>
    <w:p w14:paraId="0C2BC71E" w14:textId="77777777" w:rsidR="00FE37BA" w:rsidRPr="0018550C" w:rsidRDefault="008B4462" w:rsidP="00FE37BA">
      <w:pPr>
        <w:pStyle w:val="RFCFigure"/>
        <w:rPr>
          <w:lang w:val="fr-FR"/>
        </w:rPr>
      </w:pPr>
      <w:r>
        <w:rPr>
          <w:lang w:val="fr-FR"/>
        </w:rPr>
        <w:t>Email: younglee.tx@gmail.com</w:t>
      </w:r>
    </w:p>
    <w:p w14:paraId="06827656" w14:textId="77777777" w:rsidR="00FE37BA" w:rsidRPr="0018550C" w:rsidRDefault="00FE37BA" w:rsidP="00FE37BA">
      <w:pPr>
        <w:rPr>
          <w:lang w:val="fr-FR"/>
        </w:rPr>
      </w:pPr>
    </w:p>
    <w:p w14:paraId="560269B4" w14:textId="77777777" w:rsidR="004A1494" w:rsidRPr="004A1494" w:rsidRDefault="004C36CE" w:rsidP="004A1494">
      <w:pPr>
        <w:spacing w:after="0" w:line="240" w:lineRule="auto"/>
        <w:ind w:left="0"/>
        <w:rPr>
          <w:rFonts w:eastAsia="宋体"/>
          <w:lang w:val="fr-FR" w:eastAsia="zh-CN"/>
        </w:rPr>
      </w:pPr>
      <w:r>
        <w:rPr>
          <w:rFonts w:eastAsia="宋体"/>
          <w:lang w:val="fr-FR" w:eastAsia="zh-CN"/>
        </w:rPr>
        <w:tab/>
      </w:r>
      <w:r w:rsidR="004A1494" w:rsidRPr="004A1494">
        <w:rPr>
          <w:rFonts w:eastAsia="宋体"/>
          <w:lang w:val="fr-FR" w:eastAsia="zh-CN"/>
        </w:rPr>
        <w:t>Dhruv Dhody</w:t>
      </w:r>
    </w:p>
    <w:p w14:paraId="359DFB87" w14:textId="77777777" w:rsidR="004A1494" w:rsidRPr="004A1494" w:rsidRDefault="004A1494" w:rsidP="004A1494">
      <w:pPr>
        <w:spacing w:after="0" w:line="240" w:lineRule="auto"/>
        <w:ind w:left="0"/>
        <w:rPr>
          <w:rFonts w:eastAsia="宋体"/>
          <w:lang w:val="fr-FR" w:eastAsia="zh-CN"/>
        </w:rPr>
      </w:pPr>
      <w:r w:rsidRPr="004A1494">
        <w:rPr>
          <w:rFonts w:eastAsia="宋体"/>
          <w:lang w:val="fr-FR" w:eastAsia="zh-CN"/>
        </w:rPr>
        <w:t xml:space="preserve">   Huawei Technologies</w:t>
      </w:r>
    </w:p>
    <w:p w14:paraId="08C73B6B" w14:textId="77777777" w:rsidR="004A1494" w:rsidRPr="004A1494" w:rsidRDefault="004A1494" w:rsidP="004A1494">
      <w:pPr>
        <w:spacing w:after="0" w:line="240" w:lineRule="auto"/>
        <w:ind w:left="0"/>
        <w:rPr>
          <w:rFonts w:eastAsia="宋体"/>
          <w:lang w:val="fr-FR" w:eastAsia="zh-CN"/>
        </w:rPr>
      </w:pPr>
      <w:r w:rsidRPr="004A1494">
        <w:rPr>
          <w:rFonts w:eastAsia="宋体"/>
          <w:lang w:val="fr-FR" w:eastAsia="zh-CN"/>
        </w:rPr>
        <w:t xml:space="preserve">   Divyashree Techno Park, Whitefield</w:t>
      </w:r>
    </w:p>
    <w:p w14:paraId="5E3F3563" w14:textId="77777777" w:rsidR="004A1494" w:rsidRPr="004A1494" w:rsidRDefault="004A1494" w:rsidP="004A1494">
      <w:pPr>
        <w:spacing w:after="0" w:line="240" w:lineRule="auto"/>
        <w:ind w:left="0"/>
        <w:rPr>
          <w:rFonts w:eastAsia="宋体"/>
          <w:lang w:val="fr-FR" w:eastAsia="zh-CN"/>
        </w:rPr>
      </w:pPr>
      <w:r w:rsidRPr="004A1494">
        <w:rPr>
          <w:rFonts w:eastAsia="宋体"/>
          <w:lang w:val="fr-FR" w:eastAsia="zh-CN"/>
        </w:rPr>
        <w:t xml:space="preserve">   Bangalore, Karnataka  560066</w:t>
      </w:r>
    </w:p>
    <w:p w14:paraId="39EFF5AD" w14:textId="77777777" w:rsidR="004A1494" w:rsidRPr="004A1494" w:rsidRDefault="004A1494" w:rsidP="004A1494">
      <w:pPr>
        <w:spacing w:after="0" w:line="240" w:lineRule="auto"/>
        <w:ind w:left="0"/>
        <w:rPr>
          <w:rFonts w:eastAsia="宋体"/>
          <w:lang w:val="fr-FR" w:eastAsia="zh-CN"/>
        </w:rPr>
      </w:pPr>
      <w:r w:rsidRPr="004A1494">
        <w:rPr>
          <w:rFonts w:eastAsia="宋体"/>
          <w:lang w:val="fr-FR" w:eastAsia="zh-CN"/>
        </w:rPr>
        <w:t xml:space="preserve">   India</w:t>
      </w:r>
    </w:p>
    <w:p w14:paraId="45B0B81A" w14:textId="77777777" w:rsidR="00F967C2" w:rsidRDefault="004A1494" w:rsidP="004A1494">
      <w:pPr>
        <w:spacing w:after="0" w:line="240" w:lineRule="auto"/>
        <w:ind w:left="0"/>
        <w:rPr>
          <w:rFonts w:eastAsia="宋体"/>
          <w:lang w:val="fr-FR" w:eastAsia="zh-CN"/>
        </w:rPr>
      </w:pPr>
      <w:r w:rsidRPr="004A1494">
        <w:rPr>
          <w:rFonts w:eastAsia="宋体"/>
          <w:lang w:val="fr-FR" w:eastAsia="zh-CN"/>
        </w:rPr>
        <w:t xml:space="preserve">   EMail: </w:t>
      </w:r>
      <w:hyperlink r:id="rId12" w:history="1">
        <w:r w:rsidRPr="00F42B67">
          <w:rPr>
            <w:rStyle w:val="af7"/>
            <w:rFonts w:eastAsia="宋体"/>
            <w:lang w:val="fr-FR" w:eastAsia="zh-CN"/>
          </w:rPr>
          <w:t>dhruv.ietf@gmail.com</w:t>
        </w:r>
      </w:hyperlink>
    </w:p>
    <w:p w14:paraId="27939783" w14:textId="77777777" w:rsidR="004A1494" w:rsidRDefault="004A1494" w:rsidP="004A1494">
      <w:pPr>
        <w:spacing w:after="0" w:line="240" w:lineRule="auto"/>
        <w:ind w:left="0"/>
        <w:rPr>
          <w:rFonts w:eastAsia="宋体"/>
          <w:lang w:val="fr-FR" w:eastAsia="zh-CN"/>
        </w:rPr>
      </w:pPr>
    </w:p>
    <w:p w14:paraId="64283CCD" w14:textId="77777777" w:rsidR="00F967C2" w:rsidRDefault="00E75FDE">
      <w:pPr>
        <w:spacing w:after="0" w:line="240" w:lineRule="auto"/>
        <w:ind w:left="0"/>
        <w:rPr>
          <w:rFonts w:eastAsia="宋体"/>
          <w:lang w:val="fr-FR" w:eastAsia="zh-CN"/>
        </w:rPr>
      </w:pPr>
      <w:r>
        <w:rPr>
          <w:rFonts w:eastAsia="宋体"/>
          <w:lang w:val="fr-FR" w:eastAsia="zh-CN"/>
        </w:rPr>
        <w:tab/>
        <w:t>Aihua Guo</w:t>
      </w:r>
    </w:p>
    <w:p w14:paraId="76B177DC" w14:textId="77777777" w:rsidR="00F967C2" w:rsidRDefault="008B4462">
      <w:pPr>
        <w:spacing w:after="0" w:line="240" w:lineRule="auto"/>
        <w:ind w:left="0"/>
        <w:rPr>
          <w:rFonts w:eastAsia="宋体"/>
          <w:lang w:val="fr-FR" w:eastAsia="zh-CN"/>
        </w:rPr>
      </w:pPr>
      <w:r>
        <w:rPr>
          <w:rFonts w:eastAsia="宋体"/>
          <w:lang w:val="fr-FR" w:eastAsia="zh-CN"/>
        </w:rPr>
        <w:tab/>
        <w:t>Futurewei</w:t>
      </w:r>
      <w:r w:rsidR="00070E0F">
        <w:rPr>
          <w:rFonts w:eastAsia="宋体"/>
          <w:lang w:val="fr-FR" w:eastAsia="zh-CN"/>
        </w:rPr>
        <w:t xml:space="preserve"> Technologies</w:t>
      </w:r>
    </w:p>
    <w:p w14:paraId="115028A3" w14:textId="77777777" w:rsidR="00F967C2" w:rsidRDefault="00E75FDE">
      <w:pPr>
        <w:spacing w:after="0" w:line="240" w:lineRule="auto"/>
        <w:ind w:left="0"/>
        <w:rPr>
          <w:rFonts w:eastAsia="宋体"/>
          <w:lang w:val="fr-FR" w:eastAsia="zh-CN"/>
        </w:rPr>
      </w:pPr>
      <w:r>
        <w:rPr>
          <w:rFonts w:eastAsia="宋体"/>
          <w:lang w:val="fr-FR" w:eastAsia="zh-CN"/>
        </w:rPr>
        <w:tab/>
        <w:t xml:space="preserve">Email: </w:t>
      </w:r>
      <w:hyperlink r:id="rId13" w:history="1">
        <w:r w:rsidR="008B4462" w:rsidRPr="00D01735">
          <w:rPr>
            <w:rStyle w:val="af7"/>
            <w:rFonts w:eastAsia="宋体"/>
            <w:lang w:val="fr-FR" w:eastAsia="zh-CN"/>
          </w:rPr>
          <w:t>aguo@futurewei.com</w:t>
        </w:r>
      </w:hyperlink>
      <w:r w:rsidR="00070E0F">
        <w:rPr>
          <w:rFonts w:eastAsia="宋体"/>
          <w:lang w:val="fr-FR" w:eastAsia="zh-CN"/>
        </w:rPr>
        <w:t xml:space="preserve"> </w:t>
      </w:r>
    </w:p>
    <w:p w14:paraId="4B33B67A" w14:textId="77777777" w:rsidR="00215DA3" w:rsidRDefault="00215DA3" w:rsidP="00215DA3">
      <w:pPr>
        <w:spacing w:after="0" w:line="240" w:lineRule="auto"/>
        <w:ind w:left="0"/>
        <w:rPr>
          <w:rFonts w:eastAsia="宋体"/>
          <w:lang w:val="fr-FR" w:eastAsia="zh-CN"/>
        </w:rPr>
      </w:pPr>
    </w:p>
    <w:p w14:paraId="19EC482E" w14:textId="77777777" w:rsidR="00215DA3" w:rsidRPr="00D06C39" w:rsidRDefault="00037BFF" w:rsidP="00215DA3">
      <w:pPr>
        <w:spacing w:after="0" w:line="240" w:lineRule="auto"/>
        <w:rPr>
          <w:lang w:val="es-ES"/>
        </w:rPr>
      </w:pPr>
      <w:r w:rsidRPr="00D06C39">
        <w:rPr>
          <w:lang w:val="es-ES"/>
        </w:rPr>
        <w:t>Victor Lopez</w:t>
      </w:r>
    </w:p>
    <w:p w14:paraId="1899C8BB" w14:textId="77777777" w:rsidR="00037BFF" w:rsidRPr="00D06C39" w:rsidRDefault="00037BFF" w:rsidP="00215DA3">
      <w:pPr>
        <w:spacing w:after="0" w:line="240" w:lineRule="auto"/>
        <w:rPr>
          <w:lang w:val="es-ES"/>
        </w:rPr>
      </w:pPr>
      <w:r w:rsidRPr="00D06C39">
        <w:rPr>
          <w:lang w:val="es-ES"/>
        </w:rPr>
        <w:t>Telefonica</w:t>
      </w:r>
    </w:p>
    <w:p w14:paraId="5EB6745D" w14:textId="77777777" w:rsidR="00037BFF" w:rsidRDefault="00037BFF" w:rsidP="00215DA3">
      <w:pPr>
        <w:spacing w:after="0" w:line="240" w:lineRule="auto"/>
      </w:pPr>
      <w:r>
        <w:t xml:space="preserve">Email: </w:t>
      </w:r>
      <w:hyperlink r:id="rId14" w:history="1">
        <w:r w:rsidRPr="00A37E6C">
          <w:rPr>
            <w:rStyle w:val="af7"/>
          </w:rPr>
          <w:t>victor.lopezalvarez@telefonica.com</w:t>
        </w:r>
      </w:hyperlink>
      <w:r>
        <w:t xml:space="preserve"> </w:t>
      </w:r>
    </w:p>
    <w:p w14:paraId="189B0A1A" w14:textId="77777777" w:rsidR="00037BFF" w:rsidRDefault="00037BFF" w:rsidP="00215DA3">
      <w:pPr>
        <w:spacing w:after="0" w:line="240" w:lineRule="auto"/>
      </w:pPr>
    </w:p>
    <w:p w14:paraId="0EDF33A8" w14:textId="77777777" w:rsidR="00037BFF" w:rsidRDefault="00037BFF" w:rsidP="00215DA3">
      <w:pPr>
        <w:spacing w:after="0" w:line="240" w:lineRule="auto"/>
      </w:pPr>
      <w:r>
        <w:t>Daniel King</w:t>
      </w:r>
    </w:p>
    <w:p w14:paraId="23CD6DF4" w14:textId="77777777" w:rsidR="00037BFF" w:rsidRDefault="00037BFF" w:rsidP="00215DA3">
      <w:pPr>
        <w:spacing w:after="0" w:line="240" w:lineRule="auto"/>
      </w:pPr>
      <w:r>
        <w:t>University of Lancaster</w:t>
      </w:r>
    </w:p>
    <w:p w14:paraId="1AFFECC7" w14:textId="77777777" w:rsidR="00037BFF" w:rsidRDefault="00037BFF" w:rsidP="00215DA3">
      <w:pPr>
        <w:spacing w:after="0" w:line="240" w:lineRule="auto"/>
        <w:rPr>
          <w:lang w:eastAsia="ko-KR"/>
        </w:rPr>
      </w:pPr>
      <w:r>
        <w:t xml:space="preserve">Email: </w:t>
      </w:r>
      <w:hyperlink r:id="rId15" w:history="1">
        <w:r w:rsidRPr="00A37E6C">
          <w:rPr>
            <w:rStyle w:val="af7"/>
          </w:rPr>
          <w:t>d.king@lancaster.ac.uk</w:t>
        </w:r>
      </w:hyperlink>
      <w:r>
        <w:t xml:space="preserve"> </w:t>
      </w:r>
    </w:p>
    <w:p w14:paraId="672B5E8A" w14:textId="77777777" w:rsidR="007F289A" w:rsidRDefault="007F289A" w:rsidP="00215DA3">
      <w:pPr>
        <w:spacing w:after="0" w:line="240" w:lineRule="auto"/>
        <w:rPr>
          <w:lang w:eastAsia="ko-KR"/>
        </w:rPr>
      </w:pPr>
    </w:p>
    <w:p w14:paraId="05D6C295" w14:textId="77777777" w:rsidR="007F289A" w:rsidRDefault="007F289A" w:rsidP="007F289A">
      <w:pPr>
        <w:spacing w:after="0" w:line="240" w:lineRule="auto"/>
        <w:ind w:left="0"/>
        <w:rPr>
          <w:lang w:eastAsia="ko-KR"/>
        </w:rPr>
      </w:pPr>
      <w:r>
        <w:rPr>
          <w:rFonts w:hint="eastAsia"/>
          <w:lang w:eastAsia="ko-KR"/>
        </w:rPr>
        <w:t xml:space="preserve">   Bin Yeong Yoon</w:t>
      </w:r>
    </w:p>
    <w:p w14:paraId="1AF37791" w14:textId="77777777" w:rsidR="007F289A" w:rsidRDefault="007F289A" w:rsidP="007F289A">
      <w:pPr>
        <w:spacing w:after="0" w:line="240" w:lineRule="auto"/>
        <w:ind w:left="0"/>
        <w:rPr>
          <w:lang w:eastAsia="ko-KR"/>
        </w:rPr>
      </w:pPr>
      <w:r>
        <w:rPr>
          <w:rFonts w:hint="eastAsia"/>
          <w:lang w:eastAsia="ko-KR"/>
        </w:rPr>
        <w:t xml:space="preserve">   ETRI</w:t>
      </w:r>
    </w:p>
    <w:p w14:paraId="093EBA50" w14:textId="77777777" w:rsidR="00B70711" w:rsidRDefault="00B70711" w:rsidP="007F289A">
      <w:pPr>
        <w:spacing w:after="0" w:line="240" w:lineRule="auto"/>
        <w:ind w:left="0"/>
        <w:rPr>
          <w:lang w:eastAsia="ko-KR"/>
        </w:rPr>
      </w:pPr>
      <w:r>
        <w:rPr>
          <w:rFonts w:hint="eastAsia"/>
          <w:lang w:eastAsia="ko-KR"/>
        </w:rPr>
        <w:t xml:space="preserve">   218 Gaijeongro</w:t>
      </w:r>
      <w:r w:rsidR="00E67D07">
        <w:rPr>
          <w:rFonts w:hint="eastAsia"/>
          <w:lang w:eastAsia="ko-KR"/>
        </w:rPr>
        <w:t>,</w:t>
      </w:r>
      <w:r>
        <w:rPr>
          <w:rFonts w:hint="eastAsia"/>
          <w:lang w:eastAsia="ko-KR"/>
        </w:rPr>
        <w:t xml:space="preserve"> Yuseong-gu</w:t>
      </w:r>
    </w:p>
    <w:p w14:paraId="467E5139" w14:textId="77777777" w:rsidR="00B70711" w:rsidRDefault="00B70711" w:rsidP="00B70711">
      <w:pPr>
        <w:spacing w:after="0" w:line="240" w:lineRule="auto"/>
        <w:ind w:left="0"/>
        <w:rPr>
          <w:lang w:eastAsia="ko-KR"/>
        </w:rPr>
      </w:pPr>
      <w:r>
        <w:rPr>
          <w:rFonts w:hint="eastAsia"/>
          <w:lang w:eastAsia="ko-KR"/>
        </w:rPr>
        <w:t xml:space="preserve">   Daejeon, Korea</w:t>
      </w:r>
    </w:p>
    <w:p w14:paraId="76FEE074" w14:textId="77777777" w:rsidR="007F289A" w:rsidRDefault="007F289A" w:rsidP="007F289A">
      <w:pPr>
        <w:spacing w:after="0" w:line="240" w:lineRule="auto"/>
        <w:ind w:left="0"/>
        <w:rPr>
          <w:lang w:eastAsia="ko-KR"/>
        </w:rPr>
      </w:pPr>
      <w:r>
        <w:rPr>
          <w:rFonts w:hint="eastAsia"/>
          <w:lang w:eastAsia="ko-KR"/>
        </w:rPr>
        <w:lastRenderedPageBreak/>
        <w:t xml:space="preserve">   Email: </w:t>
      </w:r>
      <w:hyperlink r:id="rId16" w:history="1">
        <w:r w:rsidRPr="00325752">
          <w:rPr>
            <w:rStyle w:val="af7"/>
            <w:rFonts w:hint="eastAsia"/>
            <w:lang w:eastAsia="ko-KR"/>
          </w:rPr>
          <w:t>byyun@etri.re.kr</w:t>
        </w:r>
      </w:hyperlink>
    </w:p>
    <w:p w14:paraId="2AF5BFCC" w14:textId="77777777" w:rsidR="005D5F8F" w:rsidRDefault="005D5F8F" w:rsidP="007F289A">
      <w:pPr>
        <w:spacing w:after="0" w:line="240" w:lineRule="auto"/>
        <w:ind w:left="0"/>
        <w:rPr>
          <w:lang w:eastAsia="ko-KR"/>
        </w:rPr>
      </w:pPr>
    </w:p>
    <w:p w14:paraId="30CBC01D" w14:textId="77777777" w:rsidR="007F289A" w:rsidRDefault="0071121C" w:rsidP="007F289A">
      <w:pPr>
        <w:spacing w:after="0" w:line="240" w:lineRule="auto"/>
        <w:ind w:left="0"/>
        <w:rPr>
          <w:lang w:eastAsia="ko-KR"/>
        </w:rPr>
      </w:pPr>
      <w:r>
        <w:rPr>
          <w:lang w:eastAsia="ko-KR"/>
        </w:rPr>
        <w:tab/>
        <w:t>Ricard Vilalta</w:t>
      </w:r>
    </w:p>
    <w:p w14:paraId="1395EB8F" w14:textId="77777777" w:rsidR="0071121C" w:rsidRDefault="0071121C" w:rsidP="007F289A">
      <w:pPr>
        <w:spacing w:after="0" w:line="240" w:lineRule="auto"/>
        <w:ind w:left="0"/>
        <w:rPr>
          <w:lang w:eastAsia="ko-KR"/>
        </w:rPr>
      </w:pPr>
      <w:r>
        <w:rPr>
          <w:lang w:eastAsia="ko-KR"/>
        </w:rPr>
        <w:tab/>
        <w:t>CTTC</w:t>
      </w:r>
    </w:p>
    <w:p w14:paraId="797A8A50" w14:textId="77777777" w:rsidR="0071121C" w:rsidRDefault="0071121C" w:rsidP="007F289A">
      <w:pPr>
        <w:spacing w:after="0" w:line="240" w:lineRule="auto"/>
        <w:ind w:left="0"/>
        <w:rPr>
          <w:lang w:eastAsia="ko-KR"/>
        </w:rPr>
      </w:pPr>
      <w:r>
        <w:rPr>
          <w:lang w:eastAsia="ko-KR"/>
        </w:rPr>
        <w:tab/>
        <w:t xml:space="preserve">Email: </w:t>
      </w:r>
      <w:hyperlink r:id="rId17" w:history="1">
        <w:r w:rsidRPr="0098784E">
          <w:rPr>
            <w:rStyle w:val="af7"/>
            <w:lang w:eastAsia="ko-KR"/>
          </w:rPr>
          <w:t>ricard.vilalta@cttc.es</w:t>
        </w:r>
      </w:hyperlink>
      <w:r>
        <w:rPr>
          <w:lang w:eastAsia="ko-KR"/>
        </w:rPr>
        <w:t xml:space="preserve"> </w:t>
      </w:r>
    </w:p>
    <w:p w14:paraId="6D191632" w14:textId="77777777" w:rsidR="004E0B01" w:rsidRDefault="004E0B01" w:rsidP="007F289A">
      <w:pPr>
        <w:spacing w:after="0" w:line="240" w:lineRule="auto"/>
        <w:ind w:left="0"/>
        <w:rPr>
          <w:lang w:eastAsia="ko-KR"/>
        </w:rPr>
      </w:pPr>
    </w:p>
    <w:p w14:paraId="7675752C" w14:textId="77777777" w:rsidR="004E0B01" w:rsidRDefault="004E0B01" w:rsidP="007F289A">
      <w:pPr>
        <w:spacing w:after="0" w:line="240" w:lineRule="auto"/>
        <w:ind w:left="0"/>
        <w:rPr>
          <w:lang w:eastAsia="ko-KR"/>
        </w:rPr>
      </w:pPr>
      <w:r>
        <w:rPr>
          <w:lang w:eastAsia="ko-KR"/>
        </w:rPr>
        <w:t xml:space="preserve">   Italo Busi </w:t>
      </w:r>
    </w:p>
    <w:p w14:paraId="131D0050" w14:textId="77777777" w:rsidR="004E0B01" w:rsidRDefault="004E0B01" w:rsidP="007F289A">
      <w:pPr>
        <w:spacing w:after="0" w:line="240" w:lineRule="auto"/>
        <w:ind w:left="0"/>
        <w:rPr>
          <w:lang w:eastAsia="ko-KR"/>
        </w:rPr>
      </w:pPr>
      <w:r>
        <w:rPr>
          <w:lang w:eastAsia="ko-KR"/>
        </w:rPr>
        <w:t xml:space="preserve">   Huawei</w:t>
      </w:r>
    </w:p>
    <w:p w14:paraId="5AA1C31F" w14:textId="77777777" w:rsidR="004E0B01" w:rsidRDefault="004E0B01" w:rsidP="007F289A">
      <w:pPr>
        <w:spacing w:after="0" w:line="240" w:lineRule="auto"/>
        <w:ind w:left="0"/>
        <w:rPr>
          <w:ins w:id="126" w:author="Zhenghaomian" w:date="2019-08-08T10:58:00Z"/>
          <w:lang w:eastAsia="ko-KR"/>
        </w:rPr>
      </w:pPr>
      <w:r>
        <w:rPr>
          <w:lang w:eastAsia="ko-KR"/>
        </w:rPr>
        <w:t xml:space="preserve">   Email: </w:t>
      </w:r>
      <w:hyperlink r:id="rId18" w:history="1">
        <w:r w:rsidRPr="007B1EE4">
          <w:rPr>
            <w:rStyle w:val="af7"/>
            <w:lang w:eastAsia="ko-KR"/>
          </w:rPr>
          <w:t>Italo.Busi@huawei.com</w:t>
        </w:r>
      </w:hyperlink>
      <w:r>
        <w:rPr>
          <w:lang w:eastAsia="ko-KR"/>
        </w:rPr>
        <w:t xml:space="preserve"> </w:t>
      </w:r>
    </w:p>
    <w:p w14:paraId="0AC74FBC" w14:textId="77777777" w:rsidR="0070139C" w:rsidRDefault="0070139C" w:rsidP="007F289A">
      <w:pPr>
        <w:spacing w:after="0" w:line="240" w:lineRule="auto"/>
        <w:ind w:left="0"/>
        <w:rPr>
          <w:ins w:id="127" w:author="Zhenghaomian" w:date="2019-08-08T10:58:00Z"/>
          <w:lang w:eastAsia="ko-KR"/>
        </w:rPr>
      </w:pPr>
    </w:p>
    <w:p w14:paraId="1B4AA01D" w14:textId="77777777" w:rsidR="0070139C" w:rsidRDefault="0070139C" w:rsidP="0070139C">
      <w:pPr>
        <w:spacing w:after="0" w:line="240" w:lineRule="auto"/>
        <w:ind w:left="0"/>
        <w:rPr>
          <w:ins w:id="128" w:author="Zhenghaomian" w:date="2019-08-08T10:58:00Z"/>
          <w:lang w:eastAsia="ko-KR"/>
        </w:rPr>
      </w:pPr>
      <w:ins w:id="129" w:author="Zhenghaomian" w:date="2019-08-08T10:58:00Z">
        <w:r>
          <w:rPr>
            <w:lang w:eastAsia="ko-KR"/>
          </w:rPr>
          <w:tab/>
          <w:t>Haomian Zheng</w:t>
        </w:r>
        <w:r>
          <w:rPr>
            <w:lang w:eastAsia="ko-KR"/>
          </w:rPr>
          <w:t xml:space="preserve"> </w:t>
        </w:r>
      </w:ins>
    </w:p>
    <w:p w14:paraId="18ED3096" w14:textId="77777777" w:rsidR="0070139C" w:rsidRDefault="0070139C" w:rsidP="0070139C">
      <w:pPr>
        <w:spacing w:after="0" w:line="240" w:lineRule="auto"/>
        <w:ind w:left="0"/>
        <w:rPr>
          <w:ins w:id="130" w:author="Zhenghaomian" w:date="2019-08-08T10:58:00Z"/>
          <w:lang w:eastAsia="ko-KR"/>
        </w:rPr>
      </w:pPr>
      <w:ins w:id="131" w:author="Zhenghaomian" w:date="2019-08-08T10:58:00Z">
        <w:r>
          <w:rPr>
            <w:lang w:eastAsia="ko-KR"/>
          </w:rPr>
          <w:t xml:space="preserve">   Huawei</w:t>
        </w:r>
      </w:ins>
    </w:p>
    <w:p w14:paraId="5E6D98DF" w14:textId="77777777" w:rsidR="0070139C" w:rsidRDefault="0070139C" w:rsidP="0070139C">
      <w:pPr>
        <w:spacing w:after="0" w:line="240" w:lineRule="auto"/>
        <w:ind w:left="0"/>
        <w:rPr>
          <w:rFonts w:hint="eastAsia"/>
          <w:lang w:eastAsia="ko-KR"/>
        </w:rPr>
      </w:pPr>
      <w:ins w:id="132" w:author="Zhenghaomian" w:date="2019-08-08T10:58:00Z">
        <w:r>
          <w:rPr>
            <w:lang w:eastAsia="ko-KR"/>
          </w:rPr>
          <w:t xml:space="preserve">   Email: </w:t>
        </w:r>
        <w:r>
          <w:rPr>
            <w:lang w:eastAsia="ko-KR"/>
          </w:rPr>
          <w:t>zhenghaomian@huawei.com</w:t>
        </w:r>
      </w:ins>
    </w:p>
    <w:sectPr w:rsidR="0070139C" w:rsidSect="00F56B61">
      <w:headerReference w:type="default" r:id="rId19"/>
      <w:footerReference w:type="default" r:id="rId20"/>
      <w:headerReference w:type="first" r:id="rId21"/>
      <w:footerReference w:type="first" r:id="rId22"/>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 w:author="Zhenghaomian" w:date="2019-08-08T10:59:00Z" w:initials="Z">
    <w:p w14:paraId="7535EAF5" w14:textId="77777777" w:rsidR="00EC4F44" w:rsidRDefault="00EC4F44">
      <w:pPr>
        <w:pStyle w:val="affc"/>
        <w:rPr>
          <w:rFonts w:eastAsiaTheme="minorEastAsia"/>
          <w:lang w:eastAsia="zh-CN"/>
        </w:rPr>
      </w:pPr>
      <w:r>
        <w:rPr>
          <w:rStyle w:val="affb"/>
        </w:rPr>
        <w:annotationRef/>
      </w:r>
      <w:r>
        <w:rPr>
          <w:rFonts w:eastAsiaTheme="minorEastAsia"/>
          <w:lang w:eastAsia="zh-CN"/>
        </w:rPr>
        <w:t xml:space="preserve">Revision on the YANG file please turn to the yang on Github. </w:t>
      </w:r>
    </w:p>
    <w:p w14:paraId="3083BBFB" w14:textId="77777777" w:rsidR="00EC4F44" w:rsidRDefault="00EC4F44">
      <w:pPr>
        <w:pStyle w:val="affc"/>
        <w:rPr>
          <w:rFonts w:eastAsiaTheme="minorEastAsia"/>
          <w:lang w:eastAsia="zh-CN"/>
        </w:rPr>
      </w:pPr>
    </w:p>
    <w:p w14:paraId="48CF5324" w14:textId="77777777" w:rsidR="00EC4F44" w:rsidRPr="00EC4F44" w:rsidRDefault="00EC4F44">
      <w:pPr>
        <w:pStyle w:val="affc"/>
        <w:rPr>
          <w:rFonts w:eastAsiaTheme="minorEastAsia" w:hint="eastAsia"/>
          <w:lang w:eastAsia="zh-CN"/>
        </w:rPr>
      </w:pPr>
      <w:r>
        <w:rPr>
          <w:rFonts w:eastAsiaTheme="minorEastAsia"/>
          <w:lang w:eastAsia="zh-CN"/>
        </w:rPr>
        <w:t xml:space="preserve">Will do a replacement before submitting.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F53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52F23" w14:textId="77777777" w:rsidR="009F0006" w:rsidRDefault="009F0006">
      <w:r>
        <w:separator/>
      </w:r>
    </w:p>
  </w:endnote>
  <w:endnote w:type="continuationSeparator" w:id="0">
    <w:p w14:paraId="1C75A391" w14:textId="77777777" w:rsidR="009F0006" w:rsidRDefault="009F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363A" w14:textId="77777777" w:rsidR="00E73FF6" w:rsidRDefault="00E73FF6" w:rsidP="00F410C4">
    <w:pPr>
      <w:pStyle w:val="a8"/>
    </w:pPr>
    <w:r>
      <w:rPr>
        <w:highlight w:val="yellow"/>
      </w:rPr>
      <w:br/>
    </w:r>
    <w:r>
      <w:rPr>
        <w:highlight w:val="yellow"/>
      </w:rPr>
      <w:br/>
    </w:r>
    <w:r>
      <w:t xml:space="preserve">Lee, et al. </w:t>
    </w:r>
    <w:r>
      <w:rPr>
        <w:rFonts w:cs="Times New Roman"/>
      </w:rPr>
      <w:tab/>
    </w:r>
    <w:r>
      <w:t xml:space="preserve">Expires </w:t>
    </w:r>
    <w:r>
      <w:rPr>
        <w:rFonts w:eastAsia="宋体"/>
        <w:lang w:eastAsia="zh-CN"/>
      </w:rPr>
      <w:t>November 2019</w:t>
    </w:r>
    <w:r>
      <w:rPr>
        <w:rFonts w:cs="Times New Roman"/>
      </w:rPr>
      <w:tab/>
    </w:r>
    <w:r>
      <w:t xml:space="preserve">[Page </w:t>
    </w:r>
    <w:r>
      <w:fldChar w:fldCharType="begin"/>
    </w:r>
    <w:r>
      <w:instrText xml:space="preserve"> PAGE </w:instrText>
    </w:r>
    <w:r>
      <w:fldChar w:fldCharType="separate"/>
    </w:r>
    <w:r w:rsidR="00EC4F44">
      <w:rPr>
        <w:noProof/>
      </w:rPr>
      <w:t>7</w:t>
    </w:r>
    <w:r>
      <w:rPr>
        <w:noProof/>
      </w:rPr>
      <w:fldChar w:fldCharType="end"/>
    </w:r>
    <w:r>
      <w:t>]</w:t>
    </w:r>
  </w:p>
  <w:p w14:paraId="41023100" w14:textId="77777777" w:rsidR="00E73FF6" w:rsidRDefault="00E73F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80FF2" w14:textId="77777777" w:rsidR="00E73FF6" w:rsidRDefault="00E73FF6" w:rsidP="00F410C4">
    <w:pPr>
      <w:pStyle w:val="a8"/>
    </w:pPr>
    <w:r>
      <w:t>Lee, et al.</w:t>
    </w:r>
    <w:r>
      <w:tab/>
      <w:t xml:space="preserve">Expires </w:t>
    </w:r>
    <w:r>
      <w:rPr>
        <w:rFonts w:eastAsia="宋体"/>
        <w:lang w:eastAsia="zh-CN"/>
      </w:rPr>
      <w:t>November 2019</w:t>
    </w:r>
    <w:r>
      <w:tab/>
      <w:t xml:space="preserve">[Page </w:t>
    </w:r>
    <w:r>
      <w:fldChar w:fldCharType="begin"/>
    </w:r>
    <w:r>
      <w:instrText xml:space="preserve"> PAGE </w:instrText>
    </w:r>
    <w:r>
      <w:fldChar w:fldCharType="separate"/>
    </w:r>
    <w:r w:rsidR="00EC4F44">
      <w:rPr>
        <w:noProof/>
      </w:rPr>
      <w:t>1</w:t>
    </w:r>
    <w:r>
      <w:rPr>
        <w:noProof/>
      </w:rPr>
      <w:fldChar w:fldCharType="end"/>
    </w:r>
    <w:r>
      <w:t>]</w:t>
    </w:r>
  </w:p>
  <w:p w14:paraId="0E089D0B" w14:textId="77777777" w:rsidR="00E73FF6" w:rsidRDefault="00E73FF6"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A3EE2" w14:textId="77777777" w:rsidR="009F0006" w:rsidRDefault="009F0006">
      <w:r>
        <w:separator/>
      </w:r>
    </w:p>
  </w:footnote>
  <w:footnote w:type="continuationSeparator" w:id="0">
    <w:p w14:paraId="587F8627" w14:textId="77777777" w:rsidR="009F0006" w:rsidRDefault="009F00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037E6" w14:textId="77777777" w:rsidR="00E73FF6" w:rsidRDefault="00E73FF6" w:rsidP="00F410C4">
    <w:pPr>
      <w:pStyle w:val="a7"/>
    </w:pPr>
    <w:r>
      <w:rPr>
        <w:lang w:eastAsia="ko-KR"/>
      </w:rPr>
      <w:t>Internet-Draft</w:t>
    </w:r>
    <w:r>
      <w:rPr>
        <w:rFonts w:cs="Times New Roman"/>
        <w:lang w:eastAsia="ko-KR"/>
      </w:rPr>
      <w:tab/>
    </w:r>
    <w:r>
      <w:rPr>
        <w:lang w:eastAsia="ko-KR"/>
      </w:rPr>
      <w:t xml:space="preserve">Layer0 Types </w:t>
    </w:r>
    <w:r>
      <w:rPr>
        <w:lang w:eastAsia="ko-KR"/>
      </w:rPr>
      <w:tab/>
    </w:r>
    <w:r>
      <w:rPr>
        <w:rFonts w:eastAsia="宋体"/>
        <w:lang w:eastAsia="zh-CN"/>
      </w:rPr>
      <w:t>May 2019</w:t>
    </w:r>
  </w:p>
  <w:p w14:paraId="5DBD5802" w14:textId="77777777" w:rsidR="00E73FF6" w:rsidRDefault="00E73FF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93CE1" w14:textId="77777777" w:rsidR="00E73FF6" w:rsidRDefault="00E73FF6" w:rsidP="00F410C4">
    <w:pPr>
      <w:pStyle w:val="a7"/>
    </w:pPr>
    <w:r>
      <w:t>CCAMP Working Group</w:t>
    </w:r>
    <w:r>
      <w:tab/>
    </w:r>
    <w:r w:rsidRPr="00F410C4">
      <w:tab/>
    </w:r>
    <w:r>
      <w:t>Y. Lee (Editor)</w:t>
    </w:r>
  </w:p>
  <w:p w14:paraId="41B14FF1" w14:textId="77777777" w:rsidR="00E73FF6" w:rsidRDefault="00E73FF6" w:rsidP="00F410C4">
    <w:pPr>
      <w:pStyle w:val="a7"/>
    </w:pPr>
    <w:r>
      <w:t>Internet Draft</w:t>
    </w:r>
    <w:r>
      <w:tab/>
      <w:t xml:space="preserve">                                                Futurewei                                              Intended status: Standard Track</w:t>
    </w:r>
    <w:r>
      <w:tab/>
      <w:t xml:space="preserve">                                  </w:t>
    </w:r>
  </w:p>
  <w:p w14:paraId="4A549FF9" w14:textId="77777777" w:rsidR="00E73FF6" w:rsidRDefault="00E73FF6" w:rsidP="00F410C4">
    <w:pPr>
      <w:pStyle w:val="a7"/>
    </w:pPr>
    <w:r>
      <w:t xml:space="preserve">Expires: November 27, 2019                                     D. Dhody                       </w:t>
    </w:r>
  </w:p>
  <w:p w14:paraId="2B8A01FA" w14:textId="77777777" w:rsidR="00E73FF6" w:rsidRDefault="00E73FF6" w:rsidP="00F410C4">
    <w:pPr>
      <w:pStyle w:val="a7"/>
    </w:pPr>
    <w:r>
      <w:t xml:space="preserve">                                                                 Huawei</w:t>
    </w:r>
  </w:p>
  <w:p w14:paraId="687AAA96" w14:textId="77777777" w:rsidR="00E73FF6" w:rsidRDefault="00E73FF6" w:rsidP="00F410C4">
    <w:pPr>
      <w:pStyle w:val="a7"/>
    </w:pPr>
    <w:r>
      <w:t xml:space="preserve">                        </w:t>
    </w:r>
    <w:r>
      <w:tab/>
    </w:r>
    <w:r>
      <w:tab/>
    </w:r>
  </w:p>
  <w:p w14:paraId="44EF235E" w14:textId="77777777" w:rsidR="00E73FF6" w:rsidRDefault="00E73FF6" w:rsidP="008B4462">
    <w:pPr>
      <w:pStyle w:val="a7"/>
      <w:numPr>
        <w:ilvl w:val="0"/>
        <w:numId w:val="48"/>
      </w:numPr>
    </w:pPr>
    <w:r>
      <w:t>Guo</w:t>
    </w:r>
  </w:p>
  <w:p w14:paraId="252CB60D" w14:textId="77777777" w:rsidR="00E73FF6" w:rsidRDefault="00E73FF6" w:rsidP="008B4462">
    <w:pPr>
      <w:pStyle w:val="a7"/>
    </w:pPr>
    <w:r>
      <w:tab/>
      <w:t xml:space="preserve">                                                                Futuwei</w:t>
    </w:r>
  </w:p>
  <w:p w14:paraId="3F50CF96" w14:textId="77777777" w:rsidR="00E73FF6" w:rsidRDefault="00E73FF6" w:rsidP="000E0C73">
    <w:pPr>
      <w:pStyle w:val="a7"/>
      <w:tabs>
        <w:tab w:val="clear" w:pos="10320"/>
        <w:tab w:val="right" w:pos="10350"/>
      </w:tabs>
    </w:pPr>
    <w:r>
      <w:tab/>
      <w:t xml:space="preserve">                                                               </w:t>
    </w:r>
  </w:p>
  <w:p w14:paraId="1A38968B" w14:textId="77777777" w:rsidR="00E73FF6" w:rsidRDefault="00E73FF6" w:rsidP="000E0C73">
    <w:pPr>
      <w:pStyle w:val="a7"/>
      <w:tabs>
        <w:tab w:val="clear" w:pos="10320"/>
        <w:tab w:val="right" w:pos="10350"/>
      </w:tabs>
    </w:pPr>
    <w:r>
      <w:tab/>
      <w:t xml:space="preserve">                                                               V. Lopez</w:t>
    </w:r>
  </w:p>
  <w:p w14:paraId="07F41F4D" w14:textId="77777777" w:rsidR="00E73FF6" w:rsidRDefault="00E73FF6" w:rsidP="00F410C4">
    <w:pPr>
      <w:pStyle w:val="a7"/>
    </w:pPr>
    <w:r>
      <w:tab/>
      <w:t xml:space="preserve">                                                             Telefonica</w:t>
    </w:r>
  </w:p>
  <w:p w14:paraId="3B61876B" w14:textId="77777777" w:rsidR="00E73FF6" w:rsidRDefault="00E73FF6" w:rsidP="00F410C4">
    <w:pPr>
      <w:pStyle w:val="a7"/>
    </w:pPr>
  </w:p>
  <w:p w14:paraId="2794E16C" w14:textId="77777777" w:rsidR="00E73FF6" w:rsidRDefault="00E73FF6" w:rsidP="00F410C4">
    <w:pPr>
      <w:pStyle w:val="a7"/>
    </w:pPr>
    <w:r>
      <w:tab/>
      <w:t xml:space="preserve">                                                                D. King</w:t>
    </w:r>
  </w:p>
  <w:p w14:paraId="1598C600" w14:textId="77777777" w:rsidR="00E73FF6" w:rsidRDefault="00E73FF6" w:rsidP="00F410C4">
    <w:pPr>
      <w:pStyle w:val="a7"/>
    </w:pPr>
    <w:r>
      <w:tab/>
      <w:t xml:space="preserve">                                                        U. of Lancaster</w:t>
    </w:r>
  </w:p>
  <w:p w14:paraId="20F0B8B5" w14:textId="77777777" w:rsidR="00E73FF6" w:rsidRPr="00D06C39" w:rsidRDefault="00E73FF6" w:rsidP="00F410C4">
    <w:pPr>
      <w:pStyle w:val="a7"/>
      <w:rPr>
        <w:rFonts w:eastAsia="宋体"/>
        <w:lang w:eastAsia="zh-CN"/>
      </w:rPr>
    </w:pPr>
  </w:p>
  <w:p w14:paraId="4DEAAEE7" w14:textId="77777777" w:rsidR="00E73FF6" w:rsidRDefault="00E73FF6" w:rsidP="004F42DB">
    <w:pPr>
      <w:pStyle w:val="a7"/>
      <w:jc w:val="center"/>
      <w:rPr>
        <w:lang w:eastAsia="ko-KR"/>
      </w:rPr>
    </w:pPr>
    <w:r>
      <w:rPr>
        <w:lang w:eastAsia="ko-KR"/>
      </w:rPr>
      <w:t xml:space="preserve">                                                              </w:t>
    </w:r>
  </w:p>
  <w:p w14:paraId="3F44A1C5" w14:textId="77777777" w:rsidR="00E73FF6" w:rsidRPr="00D06C39" w:rsidRDefault="00E73FF6" w:rsidP="00D06C39">
    <w:pPr>
      <w:pStyle w:val="a7"/>
      <w:jc w:val="both"/>
      <w:rPr>
        <w:rFonts w:eastAsia="宋体"/>
        <w:lang w:eastAsia="zh-CN"/>
      </w:rPr>
    </w:pPr>
    <w:r>
      <w:tab/>
    </w:r>
    <w:r>
      <w:tab/>
    </w:r>
  </w:p>
  <w:p w14:paraId="46FED1D7" w14:textId="77777777" w:rsidR="00E73FF6" w:rsidRDefault="00E73FF6" w:rsidP="00F410C4">
    <w:pPr>
      <w:pStyle w:val="a7"/>
    </w:pPr>
    <w:r>
      <w:tab/>
      <w:t xml:space="preserve">                                                           May 27,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1"/>
      <w:suff w:val="nothing"/>
      <w:lvlText w:val="%1. "/>
      <w:lvlJc w:val="left"/>
      <w:pPr>
        <w:ind w:left="2412" w:hanging="432"/>
      </w:pPr>
      <w:rPr>
        <w:rFonts w:hint="default"/>
      </w:rPr>
    </w:lvl>
    <w:lvl w:ilvl="1">
      <w:start w:val="1"/>
      <w:numFmt w:val="decimal"/>
      <w:pStyle w:val="21"/>
      <w:suff w:val="nothing"/>
      <w:lvlText w:val="%1.%2. "/>
      <w:lvlJc w:val="left"/>
      <w:pPr>
        <w:ind w:left="1962" w:hanging="432"/>
      </w:pPr>
      <w:rPr>
        <w:rFonts w:hint="default"/>
      </w:rPr>
    </w:lvl>
    <w:lvl w:ilvl="2">
      <w:start w:val="1"/>
      <w:numFmt w:val="decimal"/>
      <w:pStyle w:val="31"/>
      <w:suff w:val="nothing"/>
      <w:lvlText w:val="%1.%2.%3. "/>
      <w:lvlJc w:val="left"/>
      <w:pPr>
        <w:ind w:left="1962"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4"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0F17B74"/>
    <w:multiLevelType w:val="hybridMultilevel"/>
    <w:tmpl w:val="53DA4B4C"/>
    <w:lvl w:ilvl="0" w:tplc="643E033C">
      <w:start w:val="1"/>
      <w:numFmt w:val="upperLetter"/>
      <w:lvlText w:val="%1."/>
      <w:lvlJc w:val="left"/>
      <w:pPr>
        <w:ind w:left="9790" w:hanging="43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9"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5"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1"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0"/>
  </w:num>
  <w:num w:numId="2">
    <w:abstractNumId w:val="30"/>
  </w:num>
  <w:num w:numId="3">
    <w:abstractNumId w:val="29"/>
  </w:num>
  <w:num w:numId="4">
    <w:abstractNumId w:val="4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32"/>
  </w:num>
  <w:num w:numId="23">
    <w:abstractNumId w:val="42"/>
  </w:num>
  <w:num w:numId="24">
    <w:abstractNumId w:val="15"/>
  </w:num>
  <w:num w:numId="25">
    <w:abstractNumId w:val="42"/>
    <w:lvlOverride w:ilvl="0">
      <w:startOverride w:val="1"/>
    </w:lvlOverride>
  </w:num>
  <w:num w:numId="26">
    <w:abstractNumId w:val="43"/>
  </w:num>
  <w:num w:numId="27">
    <w:abstractNumId w:val="12"/>
  </w:num>
  <w:num w:numId="28">
    <w:abstractNumId w:val="33"/>
  </w:num>
  <w:num w:numId="29">
    <w:abstractNumId w:val="19"/>
  </w:num>
  <w:num w:numId="30">
    <w:abstractNumId w:val="42"/>
    <w:lvlOverride w:ilvl="0">
      <w:startOverride w:val="1"/>
    </w:lvlOverride>
  </w:num>
  <w:num w:numId="31">
    <w:abstractNumId w:val="22"/>
  </w:num>
  <w:num w:numId="32">
    <w:abstractNumId w:val="13"/>
  </w:num>
  <w:num w:numId="33">
    <w:abstractNumId w:val="18"/>
  </w:num>
  <w:num w:numId="34">
    <w:abstractNumId w:val="14"/>
  </w:num>
  <w:num w:numId="35">
    <w:abstractNumId w:val="38"/>
  </w:num>
  <w:num w:numId="36">
    <w:abstractNumId w:val="34"/>
  </w:num>
  <w:num w:numId="37">
    <w:abstractNumId w:val="24"/>
  </w:num>
  <w:num w:numId="38">
    <w:abstractNumId w:val="25"/>
  </w:num>
  <w:num w:numId="39">
    <w:abstractNumId w:val="36"/>
  </w:num>
  <w:num w:numId="40">
    <w:abstractNumId w:val="21"/>
  </w:num>
  <w:num w:numId="41">
    <w:abstractNumId w:val="16"/>
  </w:num>
  <w:num w:numId="42">
    <w:abstractNumId w:val="35"/>
  </w:num>
  <w:num w:numId="43">
    <w:abstractNumId w:val="26"/>
  </w:num>
  <w:num w:numId="44">
    <w:abstractNumId w:val="41"/>
  </w:num>
  <w:num w:numId="45">
    <w:abstractNumId w:val="39"/>
  </w:num>
  <w:num w:numId="46">
    <w:abstractNumId w:val="31"/>
  </w:num>
  <w:num w:numId="47">
    <w:abstractNumId w:val="37"/>
  </w:num>
  <w:num w:numId="48">
    <w:abstractNumId w:val="2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oNotDisplayPageBoundaries/>
  <w:bordersDoNotSurroundHeader/>
  <w:bordersDoNotSurroundFooter/>
  <w:hideSpellingErrors/>
  <w:hideGrammaticalErrors/>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7690"/>
    <w:rsid w:val="00011A2E"/>
    <w:rsid w:val="00013C75"/>
    <w:rsid w:val="00014A6F"/>
    <w:rsid w:val="0001519F"/>
    <w:rsid w:val="00020784"/>
    <w:rsid w:val="00021387"/>
    <w:rsid w:val="00037BFF"/>
    <w:rsid w:val="00042ACC"/>
    <w:rsid w:val="00043A49"/>
    <w:rsid w:val="000440BE"/>
    <w:rsid w:val="000445A3"/>
    <w:rsid w:val="00045A33"/>
    <w:rsid w:val="0005043F"/>
    <w:rsid w:val="00052D45"/>
    <w:rsid w:val="00055923"/>
    <w:rsid w:val="00055D7A"/>
    <w:rsid w:val="000566F5"/>
    <w:rsid w:val="00061E5D"/>
    <w:rsid w:val="000632AA"/>
    <w:rsid w:val="00070E0F"/>
    <w:rsid w:val="00072E31"/>
    <w:rsid w:val="000738E2"/>
    <w:rsid w:val="00073B3B"/>
    <w:rsid w:val="0007656C"/>
    <w:rsid w:val="000900A2"/>
    <w:rsid w:val="00090DB3"/>
    <w:rsid w:val="00091122"/>
    <w:rsid w:val="000911B4"/>
    <w:rsid w:val="00093D38"/>
    <w:rsid w:val="00093EF9"/>
    <w:rsid w:val="000972E3"/>
    <w:rsid w:val="000A714B"/>
    <w:rsid w:val="000A715A"/>
    <w:rsid w:val="000B1845"/>
    <w:rsid w:val="000B2B16"/>
    <w:rsid w:val="000B574F"/>
    <w:rsid w:val="000B73C8"/>
    <w:rsid w:val="000C1CC5"/>
    <w:rsid w:val="000C3D2C"/>
    <w:rsid w:val="000C5B58"/>
    <w:rsid w:val="000C7651"/>
    <w:rsid w:val="000D2E68"/>
    <w:rsid w:val="000D7908"/>
    <w:rsid w:val="000E0C73"/>
    <w:rsid w:val="000E2C73"/>
    <w:rsid w:val="000E64E8"/>
    <w:rsid w:val="000E7D2A"/>
    <w:rsid w:val="000F2D89"/>
    <w:rsid w:val="000F44ED"/>
    <w:rsid w:val="000F512A"/>
    <w:rsid w:val="00100BDA"/>
    <w:rsid w:val="001024B5"/>
    <w:rsid w:val="0010341A"/>
    <w:rsid w:val="0010357E"/>
    <w:rsid w:val="0010654D"/>
    <w:rsid w:val="001070E1"/>
    <w:rsid w:val="00110BDB"/>
    <w:rsid w:val="001146E4"/>
    <w:rsid w:val="00124813"/>
    <w:rsid w:val="00125BDF"/>
    <w:rsid w:val="00126D97"/>
    <w:rsid w:val="001300D2"/>
    <w:rsid w:val="001315B8"/>
    <w:rsid w:val="001316D1"/>
    <w:rsid w:val="00135F4C"/>
    <w:rsid w:val="00143918"/>
    <w:rsid w:val="00145EA7"/>
    <w:rsid w:val="00146E66"/>
    <w:rsid w:val="0014715A"/>
    <w:rsid w:val="00147470"/>
    <w:rsid w:val="00155BE7"/>
    <w:rsid w:val="00156C7B"/>
    <w:rsid w:val="001576B5"/>
    <w:rsid w:val="0016061C"/>
    <w:rsid w:val="00160DC6"/>
    <w:rsid w:val="00170A5D"/>
    <w:rsid w:val="00172C2D"/>
    <w:rsid w:val="0018134A"/>
    <w:rsid w:val="00184A4A"/>
    <w:rsid w:val="00185399"/>
    <w:rsid w:val="00194571"/>
    <w:rsid w:val="0019497B"/>
    <w:rsid w:val="00197C04"/>
    <w:rsid w:val="001A3789"/>
    <w:rsid w:val="001A43D7"/>
    <w:rsid w:val="001A48EF"/>
    <w:rsid w:val="001A631A"/>
    <w:rsid w:val="001B266C"/>
    <w:rsid w:val="001C5401"/>
    <w:rsid w:val="001C56D0"/>
    <w:rsid w:val="001C6B42"/>
    <w:rsid w:val="001D0030"/>
    <w:rsid w:val="001D00D4"/>
    <w:rsid w:val="001D0CD9"/>
    <w:rsid w:val="001D3A8D"/>
    <w:rsid w:val="001D3CA6"/>
    <w:rsid w:val="001D4EF1"/>
    <w:rsid w:val="001D6130"/>
    <w:rsid w:val="001D6AB1"/>
    <w:rsid w:val="001E2222"/>
    <w:rsid w:val="001E2D9D"/>
    <w:rsid w:val="001E3DE1"/>
    <w:rsid w:val="001E3E79"/>
    <w:rsid w:val="001E489A"/>
    <w:rsid w:val="001E6384"/>
    <w:rsid w:val="001E7F57"/>
    <w:rsid w:val="001F394B"/>
    <w:rsid w:val="001F5096"/>
    <w:rsid w:val="001F50EC"/>
    <w:rsid w:val="001F6550"/>
    <w:rsid w:val="001F7F4A"/>
    <w:rsid w:val="0021239E"/>
    <w:rsid w:val="00215DA3"/>
    <w:rsid w:val="00216994"/>
    <w:rsid w:val="00221738"/>
    <w:rsid w:val="002263B7"/>
    <w:rsid w:val="0022723B"/>
    <w:rsid w:val="002344D0"/>
    <w:rsid w:val="00234834"/>
    <w:rsid w:val="00235DA2"/>
    <w:rsid w:val="00237595"/>
    <w:rsid w:val="00237697"/>
    <w:rsid w:val="00237742"/>
    <w:rsid w:val="00237828"/>
    <w:rsid w:val="00240916"/>
    <w:rsid w:val="002431DA"/>
    <w:rsid w:val="00254FD6"/>
    <w:rsid w:val="00257F8C"/>
    <w:rsid w:val="00265F88"/>
    <w:rsid w:val="002701C4"/>
    <w:rsid w:val="00271AD0"/>
    <w:rsid w:val="00275C44"/>
    <w:rsid w:val="0027759C"/>
    <w:rsid w:val="002778C3"/>
    <w:rsid w:val="00283137"/>
    <w:rsid w:val="00283879"/>
    <w:rsid w:val="0028506B"/>
    <w:rsid w:val="00291216"/>
    <w:rsid w:val="002917BD"/>
    <w:rsid w:val="00291E86"/>
    <w:rsid w:val="00292195"/>
    <w:rsid w:val="002A005C"/>
    <w:rsid w:val="002A707B"/>
    <w:rsid w:val="002B1977"/>
    <w:rsid w:val="002B2FFF"/>
    <w:rsid w:val="002B561D"/>
    <w:rsid w:val="002B6872"/>
    <w:rsid w:val="002B6B44"/>
    <w:rsid w:val="002B700C"/>
    <w:rsid w:val="002B7715"/>
    <w:rsid w:val="002C1F42"/>
    <w:rsid w:val="002D2341"/>
    <w:rsid w:val="002D2F11"/>
    <w:rsid w:val="002E1F5F"/>
    <w:rsid w:val="002E2943"/>
    <w:rsid w:val="002E2F01"/>
    <w:rsid w:val="002E41B0"/>
    <w:rsid w:val="002E5DA5"/>
    <w:rsid w:val="002E61AD"/>
    <w:rsid w:val="002E7E0C"/>
    <w:rsid w:val="002F18A4"/>
    <w:rsid w:val="002F2F61"/>
    <w:rsid w:val="002F361B"/>
    <w:rsid w:val="002F70AC"/>
    <w:rsid w:val="00301694"/>
    <w:rsid w:val="0030239C"/>
    <w:rsid w:val="00305B15"/>
    <w:rsid w:val="003119C1"/>
    <w:rsid w:val="00312CFA"/>
    <w:rsid w:val="00313215"/>
    <w:rsid w:val="00316413"/>
    <w:rsid w:val="00316A35"/>
    <w:rsid w:val="00316AC2"/>
    <w:rsid w:val="00317128"/>
    <w:rsid w:val="003174CC"/>
    <w:rsid w:val="003273EB"/>
    <w:rsid w:val="003300A8"/>
    <w:rsid w:val="00330A6E"/>
    <w:rsid w:val="00333933"/>
    <w:rsid w:val="003349FE"/>
    <w:rsid w:val="00334C43"/>
    <w:rsid w:val="00336C6A"/>
    <w:rsid w:val="00337CC6"/>
    <w:rsid w:val="00341FFA"/>
    <w:rsid w:val="00342A68"/>
    <w:rsid w:val="00344835"/>
    <w:rsid w:val="00345474"/>
    <w:rsid w:val="00347C90"/>
    <w:rsid w:val="00347D2C"/>
    <w:rsid w:val="00347E0B"/>
    <w:rsid w:val="0035421C"/>
    <w:rsid w:val="00354E07"/>
    <w:rsid w:val="00357EC0"/>
    <w:rsid w:val="00361BD3"/>
    <w:rsid w:val="00364225"/>
    <w:rsid w:val="00367463"/>
    <w:rsid w:val="003749F5"/>
    <w:rsid w:val="003755C4"/>
    <w:rsid w:val="003907AB"/>
    <w:rsid w:val="003954AB"/>
    <w:rsid w:val="00396CDC"/>
    <w:rsid w:val="003A0183"/>
    <w:rsid w:val="003A1329"/>
    <w:rsid w:val="003A1646"/>
    <w:rsid w:val="003B156D"/>
    <w:rsid w:val="003B3D19"/>
    <w:rsid w:val="003C2911"/>
    <w:rsid w:val="003C429A"/>
    <w:rsid w:val="003C7575"/>
    <w:rsid w:val="003E2105"/>
    <w:rsid w:val="003E26FA"/>
    <w:rsid w:val="003E5E5C"/>
    <w:rsid w:val="003F6677"/>
    <w:rsid w:val="003F7DA5"/>
    <w:rsid w:val="0040160E"/>
    <w:rsid w:val="00412181"/>
    <w:rsid w:val="004149CC"/>
    <w:rsid w:val="00426A67"/>
    <w:rsid w:val="004276A2"/>
    <w:rsid w:val="00427DCA"/>
    <w:rsid w:val="0043198B"/>
    <w:rsid w:val="004359FC"/>
    <w:rsid w:val="00436794"/>
    <w:rsid w:val="00442E29"/>
    <w:rsid w:val="00444B78"/>
    <w:rsid w:val="00451334"/>
    <w:rsid w:val="004520E1"/>
    <w:rsid w:val="004538BC"/>
    <w:rsid w:val="004538EF"/>
    <w:rsid w:val="00453C48"/>
    <w:rsid w:val="004546DB"/>
    <w:rsid w:val="00460CBB"/>
    <w:rsid w:val="00462602"/>
    <w:rsid w:val="00463AF1"/>
    <w:rsid w:val="004645E0"/>
    <w:rsid w:val="0048240F"/>
    <w:rsid w:val="004866DF"/>
    <w:rsid w:val="0048670F"/>
    <w:rsid w:val="0049264F"/>
    <w:rsid w:val="004A1494"/>
    <w:rsid w:val="004A3A90"/>
    <w:rsid w:val="004A5774"/>
    <w:rsid w:val="004A75E2"/>
    <w:rsid w:val="004A7915"/>
    <w:rsid w:val="004A7EA0"/>
    <w:rsid w:val="004B0F96"/>
    <w:rsid w:val="004B0FAC"/>
    <w:rsid w:val="004B2E55"/>
    <w:rsid w:val="004B40DB"/>
    <w:rsid w:val="004B4A07"/>
    <w:rsid w:val="004B5353"/>
    <w:rsid w:val="004B54F1"/>
    <w:rsid w:val="004C2FB6"/>
    <w:rsid w:val="004C36CE"/>
    <w:rsid w:val="004D2D64"/>
    <w:rsid w:val="004E0B01"/>
    <w:rsid w:val="004E1FA8"/>
    <w:rsid w:val="004E25F7"/>
    <w:rsid w:val="004E5CD4"/>
    <w:rsid w:val="004F02F6"/>
    <w:rsid w:val="004F3A9E"/>
    <w:rsid w:val="004F42DB"/>
    <w:rsid w:val="004F4438"/>
    <w:rsid w:val="004F4A5A"/>
    <w:rsid w:val="004F5ED7"/>
    <w:rsid w:val="004F7289"/>
    <w:rsid w:val="004F73D6"/>
    <w:rsid w:val="004F770F"/>
    <w:rsid w:val="005010FF"/>
    <w:rsid w:val="00505342"/>
    <w:rsid w:val="005064FC"/>
    <w:rsid w:val="00507FD8"/>
    <w:rsid w:val="00510FAD"/>
    <w:rsid w:val="00511103"/>
    <w:rsid w:val="0051135B"/>
    <w:rsid w:val="00511B22"/>
    <w:rsid w:val="00513AFF"/>
    <w:rsid w:val="00514A3B"/>
    <w:rsid w:val="00515AAC"/>
    <w:rsid w:val="00516B82"/>
    <w:rsid w:val="00523497"/>
    <w:rsid w:val="005241D0"/>
    <w:rsid w:val="0052511C"/>
    <w:rsid w:val="00526187"/>
    <w:rsid w:val="0052735F"/>
    <w:rsid w:val="00530B81"/>
    <w:rsid w:val="00536692"/>
    <w:rsid w:val="005439DE"/>
    <w:rsid w:val="00547C11"/>
    <w:rsid w:val="00556A31"/>
    <w:rsid w:val="005613B7"/>
    <w:rsid w:val="005635C5"/>
    <w:rsid w:val="00564AA2"/>
    <w:rsid w:val="00564D40"/>
    <w:rsid w:val="00564D89"/>
    <w:rsid w:val="00566D69"/>
    <w:rsid w:val="00574AA2"/>
    <w:rsid w:val="00574E27"/>
    <w:rsid w:val="00581197"/>
    <w:rsid w:val="00581409"/>
    <w:rsid w:val="00597ACE"/>
    <w:rsid w:val="005A0F20"/>
    <w:rsid w:val="005A3293"/>
    <w:rsid w:val="005A61AB"/>
    <w:rsid w:val="005B0D9C"/>
    <w:rsid w:val="005B1400"/>
    <w:rsid w:val="005B360E"/>
    <w:rsid w:val="005B3CFD"/>
    <w:rsid w:val="005B57D1"/>
    <w:rsid w:val="005B6817"/>
    <w:rsid w:val="005C03FF"/>
    <w:rsid w:val="005D5F8F"/>
    <w:rsid w:val="005D6EF2"/>
    <w:rsid w:val="005E0524"/>
    <w:rsid w:val="005E13F3"/>
    <w:rsid w:val="005E21E9"/>
    <w:rsid w:val="005F1D39"/>
    <w:rsid w:val="005F7121"/>
    <w:rsid w:val="0060440D"/>
    <w:rsid w:val="00605243"/>
    <w:rsid w:val="00607844"/>
    <w:rsid w:val="00607A3C"/>
    <w:rsid w:val="006148C6"/>
    <w:rsid w:val="00621649"/>
    <w:rsid w:val="006232F3"/>
    <w:rsid w:val="00624C93"/>
    <w:rsid w:val="006266A5"/>
    <w:rsid w:val="006279BB"/>
    <w:rsid w:val="0063752C"/>
    <w:rsid w:val="00642655"/>
    <w:rsid w:val="006472B9"/>
    <w:rsid w:val="0065073D"/>
    <w:rsid w:val="00651F33"/>
    <w:rsid w:val="006528C8"/>
    <w:rsid w:val="00657594"/>
    <w:rsid w:val="006604C8"/>
    <w:rsid w:val="00660800"/>
    <w:rsid w:val="00664E1C"/>
    <w:rsid w:val="006677A8"/>
    <w:rsid w:val="00671ED3"/>
    <w:rsid w:val="0067363D"/>
    <w:rsid w:val="00675E1D"/>
    <w:rsid w:val="0068026B"/>
    <w:rsid w:val="00681481"/>
    <w:rsid w:val="00683455"/>
    <w:rsid w:val="00683FBF"/>
    <w:rsid w:val="00684600"/>
    <w:rsid w:val="00684642"/>
    <w:rsid w:val="00696527"/>
    <w:rsid w:val="006A1998"/>
    <w:rsid w:val="006A74C7"/>
    <w:rsid w:val="006A7640"/>
    <w:rsid w:val="006B2726"/>
    <w:rsid w:val="006B6757"/>
    <w:rsid w:val="006B6BC8"/>
    <w:rsid w:val="006C2D4D"/>
    <w:rsid w:val="006C3558"/>
    <w:rsid w:val="006D005D"/>
    <w:rsid w:val="006D5DE5"/>
    <w:rsid w:val="006E093A"/>
    <w:rsid w:val="006E0D4B"/>
    <w:rsid w:val="006E1129"/>
    <w:rsid w:val="006E1AC3"/>
    <w:rsid w:val="006E3627"/>
    <w:rsid w:val="006E47D5"/>
    <w:rsid w:val="006E61B5"/>
    <w:rsid w:val="006F0B24"/>
    <w:rsid w:val="006F2D73"/>
    <w:rsid w:val="006F4076"/>
    <w:rsid w:val="006F6F19"/>
    <w:rsid w:val="0070139C"/>
    <w:rsid w:val="0071121C"/>
    <w:rsid w:val="00712311"/>
    <w:rsid w:val="007124AB"/>
    <w:rsid w:val="00712AEB"/>
    <w:rsid w:val="00713412"/>
    <w:rsid w:val="0071428E"/>
    <w:rsid w:val="0071743D"/>
    <w:rsid w:val="00721336"/>
    <w:rsid w:val="0072225C"/>
    <w:rsid w:val="00723422"/>
    <w:rsid w:val="007319CB"/>
    <w:rsid w:val="00745171"/>
    <w:rsid w:val="0074625C"/>
    <w:rsid w:val="00750C66"/>
    <w:rsid w:val="00751DAE"/>
    <w:rsid w:val="00753DF3"/>
    <w:rsid w:val="00756310"/>
    <w:rsid w:val="007574D3"/>
    <w:rsid w:val="00757691"/>
    <w:rsid w:val="00761494"/>
    <w:rsid w:val="00776578"/>
    <w:rsid w:val="00777E51"/>
    <w:rsid w:val="00782D41"/>
    <w:rsid w:val="007837D5"/>
    <w:rsid w:val="00787851"/>
    <w:rsid w:val="007923DC"/>
    <w:rsid w:val="00792583"/>
    <w:rsid w:val="00792FEF"/>
    <w:rsid w:val="0079394D"/>
    <w:rsid w:val="007A01B5"/>
    <w:rsid w:val="007A64CF"/>
    <w:rsid w:val="007B536A"/>
    <w:rsid w:val="007B7860"/>
    <w:rsid w:val="007C5F18"/>
    <w:rsid w:val="007D0C12"/>
    <w:rsid w:val="007D1124"/>
    <w:rsid w:val="007D2F46"/>
    <w:rsid w:val="007D2FFF"/>
    <w:rsid w:val="007D4C17"/>
    <w:rsid w:val="007D525E"/>
    <w:rsid w:val="007D61D1"/>
    <w:rsid w:val="007D7C72"/>
    <w:rsid w:val="007E33B0"/>
    <w:rsid w:val="007E3C5A"/>
    <w:rsid w:val="007E40B0"/>
    <w:rsid w:val="007E70CC"/>
    <w:rsid w:val="007F289A"/>
    <w:rsid w:val="007F6088"/>
    <w:rsid w:val="007F7864"/>
    <w:rsid w:val="007F7886"/>
    <w:rsid w:val="007F7DB5"/>
    <w:rsid w:val="00803157"/>
    <w:rsid w:val="00803480"/>
    <w:rsid w:val="00803AE2"/>
    <w:rsid w:val="00804834"/>
    <w:rsid w:val="00804F21"/>
    <w:rsid w:val="008122D3"/>
    <w:rsid w:val="00812F2F"/>
    <w:rsid w:val="0081357B"/>
    <w:rsid w:val="00824245"/>
    <w:rsid w:val="00830F60"/>
    <w:rsid w:val="00831000"/>
    <w:rsid w:val="008322E5"/>
    <w:rsid w:val="008333F2"/>
    <w:rsid w:val="00834330"/>
    <w:rsid w:val="00836094"/>
    <w:rsid w:val="0083704A"/>
    <w:rsid w:val="008440E3"/>
    <w:rsid w:val="00844D48"/>
    <w:rsid w:val="00845218"/>
    <w:rsid w:val="00846DD3"/>
    <w:rsid w:val="00850297"/>
    <w:rsid w:val="00850A37"/>
    <w:rsid w:val="00855E2D"/>
    <w:rsid w:val="00862401"/>
    <w:rsid w:val="00870AAD"/>
    <w:rsid w:val="00882C96"/>
    <w:rsid w:val="0089160A"/>
    <w:rsid w:val="00892A1A"/>
    <w:rsid w:val="00894237"/>
    <w:rsid w:val="00894B29"/>
    <w:rsid w:val="00897C8E"/>
    <w:rsid w:val="008A122B"/>
    <w:rsid w:val="008A1FDF"/>
    <w:rsid w:val="008A3CFF"/>
    <w:rsid w:val="008A5793"/>
    <w:rsid w:val="008A64F4"/>
    <w:rsid w:val="008B4462"/>
    <w:rsid w:val="008C3D07"/>
    <w:rsid w:val="008C61D0"/>
    <w:rsid w:val="008C625D"/>
    <w:rsid w:val="008C7637"/>
    <w:rsid w:val="008C7999"/>
    <w:rsid w:val="008D21BA"/>
    <w:rsid w:val="008D3241"/>
    <w:rsid w:val="008D50C0"/>
    <w:rsid w:val="008D757B"/>
    <w:rsid w:val="008E1276"/>
    <w:rsid w:val="008E1EE7"/>
    <w:rsid w:val="008E24CE"/>
    <w:rsid w:val="008E5B2C"/>
    <w:rsid w:val="008E670E"/>
    <w:rsid w:val="008E71C1"/>
    <w:rsid w:val="008E761A"/>
    <w:rsid w:val="008F1D11"/>
    <w:rsid w:val="008F2F4F"/>
    <w:rsid w:val="008F34A4"/>
    <w:rsid w:val="008F7CEA"/>
    <w:rsid w:val="009009FA"/>
    <w:rsid w:val="009051BC"/>
    <w:rsid w:val="0090716E"/>
    <w:rsid w:val="009077E0"/>
    <w:rsid w:val="00910B5F"/>
    <w:rsid w:val="00915D0D"/>
    <w:rsid w:val="0091607B"/>
    <w:rsid w:val="00924B0B"/>
    <w:rsid w:val="00927C87"/>
    <w:rsid w:val="0093125B"/>
    <w:rsid w:val="00935E37"/>
    <w:rsid w:val="00936A66"/>
    <w:rsid w:val="00937E3A"/>
    <w:rsid w:val="00942763"/>
    <w:rsid w:val="009439D8"/>
    <w:rsid w:val="00945E70"/>
    <w:rsid w:val="009473D2"/>
    <w:rsid w:val="009526F1"/>
    <w:rsid w:val="00952E15"/>
    <w:rsid w:val="00960CE1"/>
    <w:rsid w:val="00960E16"/>
    <w:rsid w:val="00965C90"/>
    <w:rsid w:val="00966164"/>
    <w:rsid w:val="00967E52"/>
    <w:rsid w:val="009728DD"/>
    <w:rsid w:val="0097534B"/>
    <w:rsid w:val="009769CE"/>
    <w:rsid w:val="009812A3"/>
    <w:rsid w:val="00982119"/>
    <w:rsid w:val="00986D01"/>
    <w:rsid w:val="00987683"/>
    <w:rsid w:val="00990385"/>
    <w:rsid w:val="009916ED"/>
    <w:rsid w:val="00994028"/>
    <w:rsid w:val="00995102"/>
    <w:rsid w:val="009A0EE2"/>
    <w:rsid w:val="009A603E"/>
    <w:rsid w:val="009A6420"/>
    <w:rsid w:val="009A665F"/>
    <w:rsid w:val="009B0913"/>
    <w:rsid w:val="009B1641"/>
    <w:rsid w:val="009B49AD"/>
    <w:rsid w:val="009B746F"/>
    <w:rsid w:val="009C3EA4"/>
    <w:rsid w:val="009C5F01"/>
    <w:rsid w:val="009D0796"/>
    <w:rsid w:val="009D0BF8"/>
    <w:rsid w:val="009D50BB"/>
    <w:rsid w:val="009E0865"/>
    <w:rsid w:val="009E6A0E"/>
    <w:rsid w:val="009E6BEB"/>
    <w:rsid w:val="009F0006"/>
    <w:rsid w:val="009F077F"/>
    <w:rsid w:val="009F5CD1"/>
    <w:rsid w:val="00A0090F"/>
    <w:rsid w:val="00A012B0"/>
    <w:rsid w:val="00A01C30"/>
    <w:rsid w:val="00A06E25"/>
    <w:rsid w:val="00A12D65"/>
    <w:rsid w:val="00A1334F"/>
    <w:rsid w:val="00A1381B"/>
    <w:rsid w:val="00A14553"/>
    <w:rsid w:val="00A15E3F"/>
    <w:rsid w:val="00A16E05"/>
    <w:rsid w:val="00A172F2"/>
    <w:rsid w:val="00A179ED"/>
    <w:rsid w:val="00A20C48"/>
    <w:rsid w:val="00A24D6D"/>
    <w:rsid w:val="00A27383"/>
    <w:rsid w:val="00A30F93"/>
    <w:rsid w:val="00A318F3"/>
    <w:rsid w:val="00A34B93"/>
    <w:rsid w:val="00A3616F"/>
    <w:rsid w:val="00A369C6"/>
    <w:rsid w:val="00A41241"/>
    <w:rsid w:val="00A41519"/>
    <w:rsid w:val="00A43372"/>
    <w:rsid w:val="00A454F5"/>
    <w:rsid w:val="00A476D1"/>
    <w:rsid w:val="00A47C47"/>
    <w:rsid w:val="00A5737A"/>
    <w:rsid w:val="00A5738F"/>
    <w:rsid w:val="00A6133B"/>
    <w:rsid w:val="00A63C7C"/>
    <w:rsid w:val="00A65A11"/>
    <w:rsid w:val="00A661F9"/>
    <w:rsid w:val="00A73565"/>
    <w:rsid w:val="00A75CAA"/>
    <w:rsid w:val="00A7613F"/>
    <w:rsid w:val="00A8355A"/>
    <w:rsid w:val="00A8645C"/>
    <w:rsid w:val="00A86C06"/>
    <w:rsid w:val="00A91C7F"/>
    <w:rsid w:val="00A92757"/>
    <w:rsid w:val="00A95721"/>
    <w:rsid w:val="00A9586D"/>
    <w:rsid w:val="00AA0E63"/>
    <w:rsid w:val="00AA129D"/>
    <w:rsid w:val="00AA1429"/>
    <w:rsid w:val="00AA1BFE"/>
    <w:rsid w:val="00AA4EC9"/>
    <w:rsid w:val="00AA526D"/>
    <w:rsid w:val="00AA6E08"/>
    <w:rsid w:val="00AB61C4"/>
    <w:rsid w:val="00AB6556"/>
    <w:rsid w:val="00AC084A"/>
    <w:rsid w:val="00AC2D70"/>
    <w:rsid w:val="00AC385E"/>
    <w:rsid w:val="00AC393F"/>
    <w:rsid w:val="00AD3AFB"/>
    <w:rsid w:val="00AD3BEC"/>
    <w:rsid w:val="00AE009F"/>
    <w:rsid w:val="00AE0541"/>
    <w:rsid w:val="00AE084D"/>
    <w:rsid w:val="00AE33E0"/>
    <w:rsid w:val="00AE6B96"/>
    <w:rsid w:val="00AE7992"/>
    <w:rsid w:val="00AF3B48"/>
    <w:rsid w:val="00AF78AA"/>
    <w:rsid w:val="00B01178"/>
    <w:rsid w:val="00B016B1"/>
    <w:rsid w:val="00B01DFE"/>
    <w:rsid w:val="00B02C78"/>
    <w:rsid w:val="00B05D40"/>
    <w:rsid w:val="00B0654F"/>
    <w:rsid w:val="00B06A98"/>
    <w:rsid w:val="00B06B29"/>
    <w:rsid w:val="00B11E11"/>
    <w:rsid w:val="00B17142"/>
    <w:rsid w:val="00B2129D"/>
    <w:rsid w:val="00B21B97"/>
    <w:rsid w:val="00B23F7D"/>
    <w:rsid w:val="00B2624A"/>
    <w:rsid w:val="00B270C5"/>
    <w:rsid w:val="00B3007E"/>
    <w:rsid w:val="00B317B5"/>
    <w:rsid w:val="00B35499"/>
    <w:rsid w:val="00B40C03"/>
    <w:rsid w:val="00B41178"/>
    <w:rsid w:val="00B41442"/>
    <w:rsid w:val="00B4290A"/>
    <w:rsid w:val="00B44ED8"/>
    <w:rsid w:val="00B51104"/>
    <w:rsid w:val="00B518B3"/>
    <w:rsid w:val="00B56866"/>
    <w:rsid w:val="00B61565"/>
    <w:rsid w:val="00B62498"/>
    <w:rsid w:val="00B63B7D"/>
    <w:rsid w:val="00B669B3"/>
    <w:rsid w:val="00B66A6F"/>
    <w:rsid w:val="00B66D07"/>
    <w:rsid w:val="00B6754D"/>
    <w:rsid w:val="00B70711"/>
    <w:rsid w:val="00B7359C"/>
    <w:rsid w:val="00B74155"/>
    <w:rsid w:val="00B822E2"/>
    <w:rsid w:val="00B918AD"/>
    <w:rsid w:val="00B91B4A"/>
    <w:rsid w:val="00B93C90"/>
    <w:rsid w:val="00BA4260"/>
    <w:rsid w:val="00BA469F"/>
    <w:rsid w:val="00BA47FE"/>
    <w:rsid w:val="00BA6EEB"/>
    <w:rsid w:val="00BA74C0"/>
    <w:rsid w:val="00BB19E8"/>
    <w:rsid w:val="00BB23DD"/>
    <w:rsid w:val="00BB2E88"/>
    <w:rsid w:val="00BB5A89"/>
    <w:rsid w:val="00BB7353"/>
    <w:rsid w:val="00BC00DB"/>
    <w:rsid w:val="00BC6F47"/>
    <w:rsid w:val="00BC73C3"/>
    <w:rsid w:val="00BD561E"/>
    <w:rsid w:val="00BD6000"/>
    <w:rsid w:val="00BD743C"/>
    <w:rsid w:val="00BE0207"/>
    <w:rsid w:val="00BE161F"/>
    <w:rsid w:val="00BE1F88"/>
    <w:rsid w:val="00BE2316"/>
    <w:rsid w:val="00BE3319"/>
    <w:rsid w:val="00BE4F3F"/>
    <w:rsid w:val="00BE53A4"/>
    <w:rsid w:val="00BF29A8"/>
    <w:rsid w:val="00BF2BD4"/>
    <w:rsid w:val="00BF7A9F"/>
    <w:rsid w:val="00C0058B"/>
    <w:rsid w:val="00C00736"/>
    <w:rsid w:val="00C00E0A"/>
    <w:rsid w:val="00C030F0"/>
    <w:rsid w:val="00C031EF"/>
    <w:rsid w:val="00C07003"/>
    <w:rsid w:val="00C10F8A"/>
    <w:rsid w:val="00C126F8"/>
    <w:rsid w:val="00C150E1"/>
    <w:rsid w:val="00C17E38"/>
    <w:rsid w:val="00C207B4"/>
    <w:rsid w:val="00C20CB6"/>
    <w:rsid w:val="00C263AD"/>
    <w:rsid w:val="00C26F98"/>
    <w:rsid w:val="00C32EE7"/>
    <w:rsid w:val="00C35504"/>
    <w:rsid w:val="00C44A18"/>
    <w:rsid w:val="00C46F76"/>
    <w:rsid w:val="00C53386"/>
    <w:rsid w:val="00C54B46"/>
    <w:rsid w:val="00C54C7C"/>
    <w:rsid w:val="00C6106F"/>
    <w:rsid w:val="00C63A15"/>
    <w:rsid w:val="00C641B8"/>
    <w:rsid w:val="00C65842"/>
    <w:rsid w:val="00C7195A"/>
    <w:rsid w:val="00C71E83"/>
    <w:rsid w:val="00C744E6"/>
    <w:rsid w:val="00C936E5"/>
    <w:rsid w:val="00C93CE6"/>
    <w:rsid w:val="00C95C21"/>
    <w:rsid w:val="00C963D9"/>
    <w:rsid w:val="00C97092"/>
    <w:rsid w:val="00CA0C98"/>
    <w:rsid w:val="00CA0E16"/>
    <w:rsid w:val="00CA28EC"/>
    <w:rsid w:val="00CA2E2A"/>
    <w:rsid w:val="00CA6987"/>
    <w:rsid w:val="00CC4069"/>
    <w:rsid w:val="00CD2CA5"/>
    <w:rsid w:val="00CD6359"/>
    <w:rsid w:val="00CE04C8"/>
    <w:rsid w:val="00CE0F56"/>
    <w:rsid w:val="00CE150A"/>
    <w:rsid w:val="00CE1A37"/>
    <w:rsid w:val="00CE262F"/>
    <w:rsid w:val="00CE64AA"/>
    <w:rsid w:val="00CF0B71"/>
    <w:rsid w:val="00CF148C"/>
    <w:rsid w:val="00CF3625"/>
    <w:rsid w:val="00CF3D2B"/>
    <w:rsid w:val="00CF4A81"/>
    <w:rsid w:val="00CF60A5"/>
    <w:rsid w:val="00CF7C74"/>
    <w:rsid w:val="00CF7F53"/>
    <w:rsid w:val="00D06C39"/>
    <w:rsid w:val="00D07940"/>
    <w:rsid w:val="00D103C1"/>
    <w:rsid w:val="00D106BF"/>
    <w:rsid w:val="00D127FF"/>
    <w:rsid w:val="00D15777"/>
    <w:rsid w:val="00D162D5"/>
    <w:rsid w:val="00D17118"/>
    <w:rsid w:val="00D2158F"/>
    <w:rsid w:val="00D22AE7"/>
    <w:rsid w:val="00D25E62"/>
    <w:rsid w:val="00D26436"/>
    <w:rsid w:val="00D26534"/>
    <w:rsid w:val="00D37305"/>
    <w:rsid w:val="00D37D24"/>
    <w:rsid w:val="00D37D2D"/>
    <w:rsid w:val="00D41291"/>
    <w:rsid w:val="00D4322A"/>
    <w:rsid w:val="00D44384"/>
    <w:rsid w:val="00D4570B"/>
    <w:rsid w:val="00D45E14"/>
    <w:rsid w:val="00D461AA"/>
    <w:rsid w:val="00D46C27"/>
    <w:rsid w:val="00D51668"/>
    <w:rsid w:val="00D52589"/>
    <w:rsid w:val="00D52A72"/>
    <w:rsid w:val="00D574B3"/>
    <w:rsid w:val="00D60B40"/>
    <w:rsid w:val="00D61CF8"/>
    <w:rsid w:val="00D62E09"/>
    <w:rsid w:val="00D6404B"/>
    <w:rsid w:val="00D70098"/>
    <w:rsid w:val="00D72551"/>
    <w:rsid w:val="00D72FDD"/>
    <w:rsid w:val="00D73EE8"/>
    <w:rsid w:val="00D77491"/>
    <w:rsid w:val="00D82F8E"/>
    <w:rsid w:val="00D83C70"/>
    <w:rsid w:val="00D84811"/>
    <w:rsid w:val="00D90D8B"/>
    <w:rsid w:val="00D95463"/>
    <w:rsid w:val="00D96499"/>
    <w:rsid w:val="00DA1B42"/>
    <w:rsid w:val="00DA1CA8"/>
    <w:rsid w:val="00DA3654"/>
    <w:rsid w:val="00DA3C6E"/>
    <w:rsid w:val="00DB0170"/>
    <w:rsid w:val="00DB0580"/>
    <w:rsid w:val="00DB1636"/>
    <w:rsid w:val="00DB43B1"/>
    <w:rsid w:val="00DB60B2"/>
    <w:rsid w:val="00DB6399"/>
    <w:rsid w:val="00DC09AA"/>
    <w:rsid w:val="00DC300D"/>
    <w:rsid w:val="00DC3BE7"/>
    <w:rsid w:val="00DC520D"/>
    <w:rsid w:val="00DC5824"/>
    <w:rsid w:val="00DD262A"/>
    <w:rsid w:val="00DE12AA"/>
    <w:rsid w:val="00DE1A46"/>
    <w:rsid w:val="00DE58C8"/>
    <w:rsid w:val="00DF1C5C"/>
    <w:rsid w:val="00DF7911"/>
    <w:rsid w:val="00E00C8B"/>
    <w:rsid w:val="00E01FC6"/>
    <w:rsid w:val="00E05D4B"/>
    <w:rsid w:val="00E05D4D"/>
    <w:rsid w:val="00E065A8"/>
    <w:rsid w:val="00E134C8"/>
    <w:rsid w:val="00E13614"/>
    <w:rsid w:val="00E15E09"/>
    <w:rsid w:val="00E1762E"/>
    <w:rsid w:val="00E225BD"/>
    <w:rsid w:val="00E235A8"/>
    <w:rsid w:val="00E254CE"/>
    <w:rsid w:val="00E25F78"/>
    <w:rsid w:val="00E268F2"/>
    <w:rsid w:val="00E326DD"/>
    <w:rsid w:val="00E347B6"/>
    <w:rsid w:val="00E36AAE"/>
    <w:rsid w:val="00E42CB0"/>
    <w:rsid w:val="00E446FA"/>
    <w:rsid w:val="00E511D8"/>
    <w:rsid w:val="00E57726"/>
    <w:rsid w:val="00E67D07"/>
    <w:rsid w:val="00E73F4A"/>
    <w:rsid w:val="00E73FF6"/>
    <w:rsid w:val="00E75A1A"/>
    <w:rsid w:val="00E75FDE"/>
    <w:rsid w:val="00E82FDA"/>
    <w:rsid w:val="00E84240"/>
    <w:rsid w:val="00E843A6"/>
    <w:rsid w:val="00E85F3E"/>
    <w:rsid w:val="00E863F1"/>
    <w:rsid w:val="00E87DEC"/>
    <w:rsid w:val="00E915FE"/>
    <w:rsid w:val="00E95731"/>
    <w:rsid w:val="00E96A9C"/>
    <w:rsid w:val="00E9715A"/>
    <w:rsid w:val="00E97C62"/>
    <w:rsid w:val="00EA7A99"/>
    <w:rsid w:val="00EA7DA6"/>
    <w:rsid w:val="00EB2D78"/>
    <w:rsid w:val="00EB308C"/>
    <w:rsid w:val="00EB41EC"/>
    <w:rsid w:val="00EB7FCA"/>
    <w:rsid w:val="00EC4F44"/>
    <w:rsid w:val="00EC570E"/>
    <w:rsid w:val="00EC60A9"/>
    <w:rsid w:val="00ED2D12"/>
    <w:rsid w:val="00ED3200"/>
    <w:rsid w:val="00EE2C82"/>
    <w:rsid w:val="00EE3193"/>
    <w:rsid w:val="00EE3E41"/>
    <w:rsid w:val="00EE6D6D"/>
    <w:rsid w:val="00EF1620"/>
    <w:rsid w:val="00EF5013"/>
    <w:rsid w:val="00EF58E2"/>
    <w:rsid w:val="00EF7534"/>
    <w:rsid w:val="00EF7967"/>
    <w:rsid w:val="00EF7E33"/>
    <w:rsid w:val="00F004D3"/>
    <w:rsid w:val="00F03DA7"/>
    <w:rsid w:val="00F058AF"/>
    <w:rsid w:val="00F05963"/>
    <w:rsid w:val="00F15389"/>
    <w:rsid w:val="00F1560B"/>
    <w:rsid w:val="00F179F8"/>
    <w:rsid w:val="00F22914"/>
    <w:rsid w:val="00F22A55"/>
    <w:rsid w:val="00F317DA"/>
    <w:rsid w:val="00F3410E"/>
    <w:rsid w:val="00F35EE7"/>
    <w:rsid w:val="00F36EFA"/>
    <w:rsid w:val="00F410C4"/>
    <w:rsid w:val="00F41F67"/>
    <w:rsid w:val="00F4264E"/>
    <w:rsid w:val="00F46E86"/>
    <w:rsid w:val="00F56B61"/>
    <w:rsid w:val="00F64B14"/>
    <w:rsid w:val="00F67AAC"/>
    <w:rsid w:val="00F71054"/>
    <w:rsid w:val="00F73C02"/>
    <w:rsid w:val="00F7414A"/>
    <w:rsid w:val="00F8116F"/>
    <w:rsid w:val="00F837F0"/>
    <w:rsid w:val="00F86B9C"/>
    <w:rsid w:val="00F902A1"/>
    <w:rsid w:val="00F91EC9"/>
    <w:rsid w:val="00F967C2"/>
    <w:rsid w:val="00FA2EF5"/>
    <w:rsid w:val="00FA3B77"/>
    <w:rsid w:val="00FA5D09"/>
    <w:rsid w:val="00FA7437"/>
    <w:rsid w:val="00FB01AC"/>
    <w:rsid w:val="00FB3FE5"/>
    <w:rsid w:val="00FB6552"/>
    <w:rsid w:val="00FC0B21"/>
    <w:rsid w:val="00FC1076"/>
    <w:rsid w:val="00FD1EB6"/>
    <w:rsid w:val="00FD4E44"/>
    <w:rsid w:val="00FD5CEB"/>
    <w:rsid w:val="00FD6F31"/>
    <w:rsid w:val="00FE1F04"/>
    <w:rsid w:val="00FE263D"/>
    <w:rsid w:val="00FE2DD8"/>
    <w:rsid w:val="00FE2F1E"/>
    <w:rsid w:val="00FE37BA"/>
    <w:rsid w:val="00FE3F17"/>
    <w:rsid w:val="00FE7ACC"/>
    <w:rsid w:val="00FF0946"/>
    <w:rsid w:val="00FF4624"/>
    <w:rsid w:val="00FF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A8C2BB9"/>
  <w15:docId w15:val="{44E73B1D-9FB5-44F1-9126-9B7A3A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043A4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0B1845"/>
    <w:pPr>
      <w:keepNext/>
      <w:numPr>
        <w:numId w:val="5"/>
      </w:numPr>
      <w:ind w:left="432"/>
      <w:outlineLvl w:val="0"/>
    </w:pPr>
    <w:rPr>
      <w:rFonts w:cs="Times New Roman"/>
    </w:rPr>
  </w:style>
  <w:style w:type="paragraph" w:styleId="21">
    <w:name w:val="heading 2"/>
    <w:basedOn w:val="a3"/>
    <w:next w:val="a3"/>
    <w:link w:val="2Char"/>
    <w:qFormat/>
    <w:rsid w:val="000B1845"/>
    <w:pPr>
      <w:keepNext/>
      <w:numPr>
        <w:ilvl w:val="1"/>
        <w:numId w:val="5"/>
      </w:numPr>
      <w:ind w:left="432"/>
      <w:outlineLvl w:val="1"/>
    </w:pPr>
    <w:rPr>
      <w:rFonts w:cs="Times New Roman"/>
      <w:bCs/>
      <w:iCs/>
      <w:szCs w:val="28"/>
    </w:rPr>
  </w:style>
  <w:style w:type="paragraph" w:styleId="31">
    <w:name w:val="heading 3"/>
    <w:basedOn w:val="a3"/>
    <w:next w:val="a3"/>
    <w:qFormat/>
    <w:rsid w:val="000B1845"/>
    <w:pPr>
      <w:keepNext/>
      <w:numPr>
        <w:ilvl w:val="2"/>
        <w:numId w:val="5"/>
      </w:numPr>
      <w:outlineLvl w:val="2"/>
    </w:pPr>
    <w:rPr>
      <w:rFonts w:cs="Arial"/>
      <w:bCs/>
      <w:szCs w:val="26"/>
    </w:rPr>
  </w:style>
  <w:style w:type="paragraph" w:styleId="41">
    <w:name w:val="heading 4"/>
    <w:basedOn w:val="a3"/>
    <w:next w:val="a3"/>
    <w:qFormat/>
    <w:rsid w:val="000B1845"/>
    <w:pPr>
      <w:keepNext/>
      <w:numPr>
        <w:ilvl w:val="3"/>
        <w:numId w:val="5"/>
      </w:numPr>
      <w:outlineLvl w:val="3"/>
    </w:pPr>
    <w:rPr>
      <w:bCs/>
      <w:szCs w:val="28"/>
    </w:rPr>
  </w:style>
  <w:style w:type="paragraph" w:styleId="51">
    <w:name w:val="heading 5"/>
    <w:basedOn w:val="a3"/>
    <w:next w:val="a3"/>
    <w:qFormat/>
    <w:rsid w:val="000B1845"/>
    <w:pPr>
      <w:keepNext/>
      <w:numPr>
        <w:ilvl w:val="4"/>
        <w:numId w:val="5"/>
      </w:numPr>
      <w:outlineLvl w:val="4"/>
    </w:pPr>
    <w:rPr>
      <w:bCs/>
      <w:iCs/>
      <w:szCs w:val="26"/>
    </w:rPr>
  </w:style>
  <w:style w:type="paragraph" w:styleId="6">
    <w:name w:val="heading 6"/>
    <w:basedOn w:val="a3"/>
    <w:next w:val="a3"/>
    <w:qFormat/>
    <w:rsid w:val="000B1845"/>
    <w:pPr>
      <w:keepNext/>
      <w:numPr>
        <w:ilvl w:val="5"/>
        <w:numId w:val="5"/>
      </w:numPr>
      <w:outlineLvl w:val="5"/>
    </w:pPr>
    <w:rPr>
      <w:bCs/>
      <w:szCs w:val="22"/>
    </w:rPr>
  </w:style>
  <w:style w:type="paragraph" w:styleId="7">
    <w:name w:val="heading 7"/>
    <w:basedOn w:val="a3"/>
    <w:next w:val="a3"/>
    <w:qFormat/>
    <w:rsid w:val="000B1845"/>
    <w:pPr>
      <w:keepNext/>
      <w:numPr>
        <w:ilvl w:val="6"/>
        <w:numId w:val="5"/>
      </w:numPr>
      <w:outlineLvl w:val="6"/>
    </w:pPr>
  </w:style>
  <w:style w:type="paragraph" w:styleId="8">
    <w:name w:val="heading 8"/>
    <w:basedOn w:val="a3"/>
    <w:next w:val="a3"/>
    <w:qFormat/>
    <w:rsid w:val="000B1845"/>
    <w:pPr>
      <w:keepNext/>
      <w:numPr>
        <w:ilvl w:val="7"/>
        <w:numId w:val="5"/>
      </w:numPr>
      <w:outlineLvl w:val="7"/>
    </w:pPr>
    <w:rPr>
      <w:iCs/>
    </w:rPr>
  </w:style>
  <w:style w:type="paragraph" w:styleId="9">
    <w:name w:val="heading 9"/>
    <w:basedOn w:val="a3"/>
    <w:next w:val="a3"/>
    <w:qFormat/>
    <w:rsid w:val="000B1845"/>
    <w:pPr>
      <w:keepNext/>
      <w:numPr>
        <w:ilvl w:val="8"/>
        <w:numId w:val="5"/>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1111110">
    <w:name w:val="Outline List 2"/>
    <w:basedOn w:val="a6"/>
    <w:semiHidden/>
    <w:rsid w:val="000B1845"/>
    <w:pPr>
      <w:numPr>
        <w:numId w:val="1"/>
      </w:numPr>
    </w:pPr>
  </w:style>
  <w:style w:type="numbering" w:styleId="111111">
    <w:name w:val="Outline List 1"/>
    <w:basedOn w:val="a6"/>
    <w:semiHidden/>
    <w:rsid w:val="000B1845"/>
    <w:pPr>
      <w:numPr>
        <w:numId w:val="2"/>
      </w:numPr>
    </w:pPr>
  </w:style>
  <w:style w:type="paragraph" w:styleId="a7">
    <w:name w:val="header"/>
    <w:basedOn w:val="a3"/>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8">
    <w:name w:val="footer"/>
    <w:basedOn w:val="a7"/>
    <w:rsid w:val="00F410C4"/>
    <w:rPr>
      <w:lang w:eastAsia="ko-KR"/>
    </w:rPr>
  </w:style>
  <w:style w:type="paragraph" w:styleId="10">
    <w:name w:val="toc 1"/>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1">
    <w:name w:val="Outline List 3"/>
    <w:basedOn w:val="a6"/>
    <w:semiHidden/>
    <w:rsid w:val="000B1845"/>
    <w:pPr>
      <w:numPr>
        <w:numId w:val="3"/>
      </w:numPr>
    </w:pPr>
  </w:style>
  <w:style w:type="paragraph" w:styleId="42">
    <w:name w:val="toc 4"/>
    <w:basedOn w:val="a3"/>
    <w:next w:val="a3"/>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rsid w:val="000B1845"/>
    <w:pPr>
      <w:spacing w:after="120"/>
      <w:ind w:left="1440" w:right="1440"/>
    </w:pPr>
  </w:style>
  <w:style w:type="paragraph" w:styleId="aa">
    <w:name w:val="Body Text"/>
    <w:basedOn w:val="a3"/>
    <w:rsid w:val="000B1845"/>
    <w:pPr>
      <w:spacing w:after="120"/>
    </w:pPr>
  </w:style>
  <w:style w:type="paragraph" w:customStyle="1" w:styleId="RFCH1-noTOCnonum">
    <w:name w:val="RFC H1 - no TOC no num"/>
    <w:basedOn w:val="RFCH1-nonum"/>
    <w:next w:val="a3"/>
    <w:rsid w:val="000B1845"/>
    <w:pPr>
      <w:outlineLvl w:val="9"/>
    </w:pPr>
  </w:style>
  <w:style w:type="paragraph" w:styleId="ab">
    <w:name w:val="footnote text"/>
    <w:basedOn w:val="a3"/>
    <w:semiHidden/>
    <w:rsid w:val="000B1845"/>
    <w:rPr>
      <w:sz w:val="20"/>
      <w:szCs w:val="20"/>
    </w:rPr>
  </w:style>
  <w:style w:type="character" w:styleId="ac">
    <w:name w:val="endnote reference"/>
    <w:semiHidden/>
    <w:rsid w:val="000B1845"/>
    <w:rPr>
      <w:vertAlign w:val="baseline"/>
    </w:rPr>
  </w:style>
  <w:style w:type="paragraph" w:styleId="a2">
    <w:name w:val="caption"/>
    <w:basedOn w:val="a3"/>
    <w:next w:val="a3"/>
    <w:qFormat/>
    <w:rsid w:val="000B1845"/>
    <w:pPr>
      <w:numPr>
        <w:numId w:val="23"/>
      </w:numPr>
      <w:jc w:val="center"/>
    </w:pPr>
    <w:rPr>
      <w:bCs/>
      <w:szCs w:val="20"/>
    </w:rPr>
  </w:style>
  <w:style w:type="character" w:styleId="ad">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a3"/>
    <w:rsid w:val="000B1845"/>
    <w:pPr>
      <w:keepLines/>
      <w:numPr>
        <w:numId w:val="16"/>
      </w:numPr>
      <w:tabs>
        <w:tab w:val="clear" w:pos="432"/>
        <w:tab w:val="clear" w:pos="864"/>
      </w:tabs>
    </w:pPr>
  </w:style>
  <w:style w:type="paragraph" w:customStyle="1" w:styleId="RFCH1-nonum">
    <w:name w:val="RFC H1 - no num"/>
    <w:basedOn w:val="a3"/>
    <w:next w:val="a3"/>
    <w:semiHidden/>
    <w:rsid w:val="000B1845"/>
    <w:pPr>
      <w:keepNext/>
      <w:ind w:left="0"/>
      <w:outlineLvl w:val="0"/>
    </w:pPr>
    <w:rPr>
      <w:rFonts w:eastAsia="Times New Roman"/>
      <w:bCs/>
    </w:rPr>
  </w:style>
  <w:style w:type="paragraph" w:customStyle="1" w:styleId="RFCTitle">
    <w:name w:val="RFC Title"/>
    <w:basedOn w:val="a3"/>
    <w:uiPriority w:val="99"/>
    <w:rsid w:val="000B1845"/>
    <w:pPr>
      <w:spacing w:after="480"/>
      <w:jc w:val="center"/>
    </w:pPr>
    <w:rPr>
      <w:rFonts w:eastAsia="Times New Roman"/>
    </w:rPr>
  </w:style>
  <w:style w:type="paragraph" w:customStyle="1" w:styleId="RFCInstructions">
    <w:name w:val="RFC Instructions"/>
    <w:basedOn w:val="a3"/>
    <w:next w:val="a3"/>
    <w:semiHidden/>
    <w:rsid w:val="00357EC0"/>
    <w:rPr>
      <w:b/>
    </w:rPr>
  </w:style>
  <w:style w:type="paragraph" w:customStyle="1" w:styleId="RFCListNumbered">
    <w:name w:val="RFC List Numbered"/>
    <w:basedOn w:val="a3"/>
    <w:rsid w:val="007F7886"/>
    <w:pPr>
      <w:keepLines/>
      <w:numPr>
        <w:numId w:val="18"/>
      </w:numPr>
    </w:pPr>
  </w:style>
  <w:style w:type="paragraph" w:customStyle="1" w:styleId="RFCApp">
    <w:name w:val="RFC App"/>
    <w:basedOn w:val="RFCH1-nonum"/>
    <w:next w:val="a3"/>
    <w:rsid w:val="0072225C"/>
    <w:pPr>
      <w:pageBreakBefore/>
      <w:numPr>
        <w:numId w:val="33"/>
      </w:numPr>
    </w:pPr>
  </w:style>
  <w:style w:type="paragraph" w:customStyle="1" w:styleId="RFCAppH1">
    <w:name w:val="RFC App H1"/>
    <w:basedOn w:val="RFCH1-nonum"/>
    <w:next w:val="a3"/>
    <w:rsid w:val="00A0090F"/>
    <w:pPr>
      <w:numPr>
        <w:ilvl w:val="1"/>
        <w:numId w:val="20"/>
      </w:numPr>
      <w:outlineLvl w:val="1"/>
    </w:pPr>
  </w:style>
  <w:style w:type="paragraph" w:customStyle="1" w:styleId="RFCAppH2">
    <w:name w:val="RFC App H2"/>
    <w:basedOn w:val="RFCH1-nonum"/>
    <w:next w:val="a3"/>
    <w:rsid w:val="00A0090F"/>
    <w:pPr>
      <w:numPr>
        <w:ilvl w:val="2"/>
        <w:numId w:val="20"/>
      </w:numPr>
      <w:outlineLvl w:val="2"/>
    </w:pPr>
  </w:style>
  <w:style w:type="paragraph" w:styleId="23">
    <w:name w:val="Body Text 2"/>
    <w:basedOn w:val="a3"/>
    <w:rsid w:val="000B1845"/>
    <w:pPr>
      <w:spacing w:after="120" w:line="480" w:lineRule="auto"/>
    </w:pPr>
  </w:style>
  <w:style w:type="paragraph" w:styleId="33">
    <w:name w:val="Body Text 3"/>
    <w:basedOn w:val="a3"/>
    <w:rsid w:val="000B1845"/>
    <w:pPr>
      <w:spacing w:after="120"/>
    </w:pPr>
    <w:rPr>
      <w:sz w:val="16"/>
      <w:szCs w:val="16"/>
    </w:rPr>
  </w:style>
  <w:style w:type="paragraph" w:styleId="ae">
    <w:name w:val="Body Text First Indent"/>
    <w:basedOn w:val="aa"/>
    <w:rsid w:val="000B1845"/>
    <w:pPr>
      <w:ind w:firstLine="210"/>
    </w:pPr>
  </w:style>
  <w:style w:type="paragraph" w:styleId="af">
    <w:name w:val="Body Text Indent"/>
    <w:basedOn w:val="a3"/>
    <w:rsid w:val="000B1845"/>
    <w:pPr>
      <w:spacing w:after="120"/>
      <w:ind w:left="360"/>
    </w:pPr>
  </w:style>
  <w:style w:type="paragraph" w:styleId="24">
    <w:name w:val="Body Text First Indent 2"/>
    <w:basedOn w:val="af"/>
    <w:rsid w:val="000B1845"/>
    <w:pPr>
      <w:ind w:firstLine="210"/>
    </w:pPr>
  </w:style>
  <w:style w:type="paragraph" w:styleId="25">
    <w:name w:val="Body Text Indent 2"/>
    <w:basedOn w:val="a3"/>
    <w:rsid w:val="000B1845"/>
    <w:pPr>
      <w:spacing w:after="120" w:line="480" w:lineRule="auto"/>
      <w:ind w:left="360"/>
    </w:pPr>
  </w:style>
  <w:style w:type="paragraph" w:styleId="34">
    <w:name w:val="Body Text Indent 3"/>
    <w:basedOn w:val="a3"/>
    <w:rsid w:val="000B1845"/>
    <w:pPr>
      <w:spacing w:after="120"/>
      <w:ind w:left="360"/>
    </w:pPr>
    <w:rPr>
      <w:sz w:val="16"/>
      <w:szCs w:val="16"/>
    </w:rPr>
  </w:style>
  <w:style w:type="paragraph" w:styleId="af0">
    <w:name w:val="Closing"/>
    <w:basedOn w:val="a3"/>
    <w:rsid w:val="000B1845"/>
    <w:pPr>
      <w:ind w:left="4320"/>
    </w:pPr>
  </w:style>
  <w:style w:type="paragraph" w:styleId="af1">
    <w:name w:val="Date"/>
    <w:basedOn w:val="a3"/>
    <w:next w:val="a3"/>
    <w:rsid w:val="000B1845"/>
  </w:style>
  <w:style w:type="paragraph" w:styleId="af2">
    <w:name w:val="E-mail Signature"/>
    <w:basedOn w:val="a3"/>
    <w:rsid w:val="000B1845"/>
  </w:style>
  <w:style w:type="character" w:styleId="af3">
    <w:name w:val="Emphasis"/>
    <w:uiPriority w:val="20"/>
    <w:qFormat/>
    <w:rsid w:val="000B1845"/>
    <w:rPr>
      <w:i/>
      <w:iCs/>
    </w:rPr>
  </w:style>
  <w:style w:type="paragraph" w:styleId="af4">
    <w:name w:val="envelope address"/>
    <w:basedOn w:val="a3"/>
    <w:rsid w:val="000B1845"/>
    <w:pPr>
      <w:framePr w:w="7920" w:h="1980" w:hRule="exact" w:hSpace="180" w:wrap="auto" w:hAnchor="page" w:xAlign="center" w:yAlign="bottom"/>
      <w:ind w:left="2880"/>
    </w:pPr>
    <w:rPr>
      <w:rFonts w:ascii="Arial" w:hAnsi="Arial" w:cs="Arial"/>
    </w:rPr>
  </w:style>
  <w:style w:type="paragraph" w:styleId="af5">
    <w:name w:val="envelope return"/>
    <w:basedOn w:val="a3"/>
    <w:rsid w:val="000B1845"/>
    <w:rPr>
      <w:rFonts w:ascii="Arial" w:hAnsi="Arial" w:cs="Arial"/>
      <w:sz w:val="20"/>
      <w:szCs w:val="20"/>
    </w:rPr>
  </w:style>
  <w:style w:type="character" w:styleId="af6">
    <w:name w:val="FollowedHyperlink"/>
    <w:rsid w:val="000B1845"/>
    <w:rPr>
      <w:color w:val="800080"/>
      <w:u w:val="single"/>
    </w:rPr>
  </w:style>
  <w:style w:type="character" w:styleId="HTML">
    <w:name w:val="HTML Acronym"/>
    <w:basedOn w:val="a4"/>
    <w:rsid w:val="000B1845"/>
  </w:style>
  <w:style w:type="paragraph" w:styleId="HTML0">
    <w:name w:val="HTML Address"/>
    <w:basedOn w:val="a3"/>
    <w:rsid w:val="000B1845"/>
    <w:rPr>
      <w:i/>
      <w:iCs/>
    </w:rPr>
  </w:style>
  <w:style w:type="character" w:styleId="HTML1">
    <w:name w:val="HTML Cite"/>
    <w:rsid w:val="000B1845"/>
    <w:rPr>
      <w:i/>
      <w:iCs/>
    </w:rPr>
  </w:style>
  <w:style w:type="character" w:styleId="HTML2">
    <w:name w:val="HTML Code"/>
    <w:rsid w:val="000B1845"/>
    <w:rPr>
      <w:rFonts w:ascii="Courier New" w:hAnsi="Courier New" w:cs="Courier New"/>
      <w:sz w:val="20"/>
      <w:szCs w:val="20"/>
    </w:rPr>
  </w:style>
  <w:style w:type="character" w:styleId="HTML3">
    <w:name w:val="HTML Definition"/>
    <w:rsid w:val="000B1845"/>
    <w:rPr>
      <w:i/>
      <w:iCs/>
    </w:rPr>
  </w:style>
  <w:style w:type="character" w:styleId="HTML4">
    <w:name w:val="HTML Keyboard"/>
    <w:rsid w:val="000B1845"/>
    <w:rPr>
      <w:rFonts w:ascii="Courier New" w:hAnsi="Courier New" w:cs="Courier New"/>
      <w:sz w:val="20"/>
      <w:szCs w:val="20"/>
    </w:rPr>
  </w:style>
  <w:style w:type="paragraph" w:styleId="HTML5">
    <w:name w:val="HTML Preformatted"/>
    <w:basedOn w:val="a3"/>
    <w:link w:val="HTMLChar"/>
    <w:uiPriority w:val="99"/>
    <w:rsid w:val="000B1845"/>
    <w:rPr>
      <w:sz w:val="20"/>
      <w:szCs w:val="20"/>
    </w:rPr>
  </w:style>
  <w:style w:type="character" w:styleId="HTML6">
    <w:name w:val="HTML Sample"/>
    <w:rsid w:val="000B1845"/>
    <w:rPr>
      <w:rFonts w:ascii="Courier New" w:hAnsi="Courier New" w:cs="Courier New"/>
    </w:rPr>
  </w:style>
  <w:style w:type="character" w:styleId="HTML7">
    <w:name w:val="HTML Typewriter"/>
    <w:rsid w:val="000B1845"/>
    <w:rPr>
      <w:rFonts w:ascii="Courier New" w:hAnsi="Courier New" w:cs="Courier New"/>
      <w:sz w:val="20"/>
      <w:szCs w:val="20"/>
    </w:rPr>
  </w:style>
  <w:style w:type="character" w:styleId="HTML8">
    <w:name w:val="HTML Variable"/>
    <w:rsid w:val="000B1845"/>
    <w:rPr>
      <w:i/>
      <w:iCs/>
    </w:rPr>
  </w:style>
  <w:style w:type="character" w:styleId="af7">
    <w:name w:val="Hyperlink"/>
    <w:uiPriority w:val="99"/>
    <w:rsid w:val="000B1845"/>
    <w:rPr>
      <w:color w:val="0000FF"/>
      <w:u w:val="single"/>
    </w:rPr>
  </w:style>
  <w:style w:type="character" w:styleId="af8">
    <w:name w:val="line number"/>
    <w:basedOn w:val="a4"/>
    <w:rsid w:val="000B1845"/>
  </w:style>
  <w:style w:type="paragraph" w:styleId="af9">
    <w:name w:val="List"/>
    <w:basedOn w:val="a3"/>
    <w:rsid w:val="000B1845"/>
    <w:pPr>
      <w:ind w:left="360" w:hanging="360"/>
    </w:pPr>
  </w:style>
  <w:style w:type="paragraph" w:styleId="26">
    <w:name w:val="List 2"/>
    <w:basedOn w:val="a3"/>
    <w:rsid w:val="000B1845"/>
    <w:pPr>
      <w:ind w:left="720" w:hanging="360"/>
    </w:pPr>
  </w:style>
  <w:style w:type="paragraph" w:styleId="35">
    <w:name w:val="List 3"/>
    <w:basedOn w:val="a3"/>
    <w:rsid w:val="000B1845"/>
    <w:pPr>
      <w:ind w:left="1080" w:hanging="360"/>
    </w:pPr>
  </w:style>
  <w:style w:type="paragraph" w:styleId="43">
    <w:name w:val="List 4"/>
    <w:basedOn w:val="a3"/>
    <w:rsid w:val="000B1845"/>
    <w:pPr>
      <w:ind w:left="1440" w:hanging="360"/>
    </w:pPr>
  </w:style>
  <w:style w:type="paragraph" w:styleId="53">
    <w:name w:val="List 5"/>
    <w:basedOn w:val="a3"/>
    <w:rsid w:val="000B1845"/>
    <w:pPr>
      <w:ind w:left="1800" w:hanging="360"/>
    </w:pPr>
  </w:style>
  <w:style w:type="paragraph" w:styleId="a0">
    <w:name w:val="List Bullet"/>
    <w:basedOn w:val="a3"/>
    <w:autoRedefine/>
    <w:rsid w:val="000B1845"/>
    <w:pPr>
      <w:numPr>
        <w:numId w:val="6"/>
      </w:numPr>
    </w:pPr>
  </w:style>
  <w:style w:type="paragraph" w:styleId="20">
    <w:name w:val="List Bullet 2"/>
    <w:basedOn w:val="a3"/>
    <w:autoRedefine/>
    <w:rsid w:val="000B1845"/>
    <w:pPr>
      <w:numPr>
        <w:numId w:val="7"/>
      </w:numPr>
    </w:pPr>
  </w:style>
  <w:style w:type="paragraph" w:styleId="30">
    <w:name w:val="List Bullet 3"/>
    <w:basedOn w:val="a3"/>
    <w:autoRedefine/>
    <w:rsid w:val="000B1845"/>
    <w:pPr>
      <w:numPr>
        <w:numId w:val="8"/>
      </w:numPr>
    </w:pPr>
  </w:style>
  <w:style w:type="paragraph" w:styleId="40">
    <w:name w:val="List Bullet 4"/>
    <w:basedOn w:val="a3"/>
    <w:autoRedefine/>
    <w:rsid w:val="000B1845"/>
    <w:pPr>
      <w:numPr>
        <w:numId w:val="9"/>
      </w:numPr>
    </w:pPr>
  </w:style>
  <w:style w:type="paragraph" w:styleId="50">
    <w:name w:val="List Bullet 5"/>
    <w:basedOn w:val="a3"/>
    <w:autoRedefine/>
    <w:rsid w:val="000B1845"/>
    <w:pPr>
      <w:numPr>
        <w:numId w:val="10"/>
      </w:numPr>
    </w:pPr>
  </w:style>
  <w:style w:type="paragraph" w:styleId="afa">
    <w:name w:val="List Continue"/>
    <w:basedOn w:val="a3"/>
    <w:rsid w:val="000B1845"/>
    <w:pPr>
      <w:spacing w:after="120"/>
      <w:ind w:left="360"/>
    </w:pPr>
  </w:style>
  <w:style w:type="paragraph" w:styleId="27">
    <w:name w:val="List Continue 2"/>
    <w:basedOn w:val="a3"/>
    <w:rsid w:val="000B1845"/>
    <w:pPr>
      <w:spacing w:after="120"/>
      <w:ind w:left="720"/>
    </w:pPr>
  </w:style>
  <w:style w:type="paragraph" w:styleId="36">
    <w:name w:val="List Continue 3"/>
    <w:basedOn w:val="a3"/>
    <w:rsid w:val="000B1845"/>
    <w:pPr>
      <w:spacing w:after="120"/>
      <w:ind w:left="1080"/>
    </w:pPr>
  </w:style>
  <w:style w:type="paragraph" w:styleId="44">
    <w:name w:val="List Continue 4"/>
    <w:basedOn w:val="a3"/>
    <w:rsid w:val="000B1845"/>
    <w:pPr>
      <w:spacing w:after="120"/>
      <w:ind w:left="1440"/>
    </w:pPr>
  </w:style>
  <w:style w:type="paragraph" w:styleId="54">
    <w:name w:val="List Continue 5"/>
    <w:basedOn w:val="a3"/>
    <w:rsid w:val="000B1845"/>
    <w:pPr>
      <w:spacing w:after="120"/>
      <w:ind w:left="1800"/>
    </w:pPr>
  </w:style>
  <w:style w:type="paragraph" w:styleId="a">
    <w:name w:val="List Number"/>
    <w:basedOn w:val="a3"/>
    <w:rsid w:val="000B1845"/>
    <w:pPr>
      <w:numPr>
        <w:numId w:val="11"/>
      </w:numPr>
    </w:pPr>
  </w:style>
  <w:style w:type="paragraph" w:styleId="2">
    <w:name w:val="List Number 2"/>
    <w:basedOn w:val="a3"/>
    <w:rsid w:val="000B1845"/>
    <w:pPr>
      <w:numPr>
        <w:numId w:val="12"/>
      </w:numPr>
    </w:pPr>
  </w:style>
  <w:style w:type="paragraph" w:styleId="3">
    <w:name w:val="List Number 3"/>
    <w:basedOn w:val="a3"/>
    <w:rsid w:val="000B1845"/>
    <w:pPr>
      <w:numPr>
        <w:numId w:val="13"/>
      </w:numPr>
    </w:pPr>
  </w:style>
  <w:style w:type="paragraph" w:styleId="4">
    <w:name w:val="List Number 4"/>
    <w:basedOn w:val="a3"/>
    <w:rsid w:val="000B1845"/>
    <w:pPr>
      <w:numPr>
        <w:numId w:val="14"/>
      </w:numPr>
    </w:pPr>
  </w:style>
  <w:style w:type="paragraph" w:styleId="5">
    <w:name w:val="List Number 5"/>
    <w:basedOn w:val="a3"/>
    <w:rsid w:val="000B1845"/>
    <w:pPr>
      <w:numPr>
        <w:numId w:val="15"/>
      </w:numPr>
    </w:pPr>
  </w:style>
  <w:style w:type="paragraph" w:styleId="afb">
    <w:name w:val="Message Header"/>
    <w:basedOn w:val="a3"/>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afc">
    <w:name w:val="Normal (Web)"/>
    <w:basedOn w:val="a3"/>
    <w:rsid w:val="000B1845"/>
    <w:rPr>
      <w:rFonts w:ascii="Times New Roman" w:hAnsi="Times New Roman" w:cs="Times New Roman"/>
    </w:rPr>
  </w:style>
  <w:style w:type="paragraph" w:styleId="afd">
    <w:name w:val="Normal Indent"/>
    <w:basedOn w:val="a3"/>
    <w:rsid w:val="000B1845"/>
    <w:pPr>
      <w:ind w:left="720"/>
    </w:pPr>
  </w:style>
  <w:style w:type="paragraph" w:styleId="afe">
    <w:name w:val="Note Heading"/>
    <w:basedOn w:val="a3"/>
    <w:next w:val="a3"/>
    <w:rsid w:val="000B1845"/>
  </w:style>
  <w:style w:type="character" w:styleId="aff">
    <w:name w:val="page number"/>
    <w:basedOn w:val="a4"/>
    <w:rsid w:val="000B1845"/>
  </w:style>
  <w:style w:type="paragraph" w:styleId="aff0">
    <w:name w:val="Salutation"/>
    <w:basedOn w:val="a3"/>
    <w:next w:val="a3"/>
    <w:rsid w:val="000B1845"/>
  </w:style>
  <w:style w:type="paragraph" w:styleId="aff1">
    <w:name w:val="Signature"/>
    <w:basedOn w:val="a3"/>
    <w:rsid w:val="000B1845"/>
    <w:pPr>
      <w:ind w:left="4320"/>
    </w:pPr>
  </w:style>
  <w:style w:type="character" w:styleId="aff2">
    <w:name w:val="Strong"/>
    <w:qFormat/>
    <w:rsid w:val="000B1845"/>
    <w:rPr>
      <w:b/>
      <w:bCs/>
    </w:rPr>
  </w:style>
  <w:style w:type="paragraph" w:styleId="aff3">
    <w:name w:val="Subtitle"/>
    <w:basedOn w:val="a3"/>
    <w:qFormat/>
    <w:rsid w:val="000B1845"/>
    <w:pPr>
      <w:spacing w:after="60"/>
      <w:jc w:val="center"/>
      <w:outlineLvl w:val="1"/>
    </w:pPr>
    <w:rPr>
      <w:rFonts w:ascii="Arial" w:hAnsi="Arial" w:cs="Arial"/>
    </w:rPr>
  </w:style>
  <w:style w:type="table" w:styleId="11">
    <w:name w:val="Table 3D effect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a3"/>
    <w:rsid w:val="000B1845"/>
    <w:pPr>
      <w:keepNext/>
      <w:keepLines/>
      <w:spacing w:after="0"/>
    </w:pPr>
  </w:style>
  <w:style w:type="paragraph" w:customStyle="1" w:styleId="RFCListBullet">
    <w:name w:val="RFC List Bullet"/>
    <w:basedOn w:val="a3"/>
    <w:rsid w:val="007F7886"/>
    <w:pPr>
      <w:keepLines/>
      <w:numPr>
        <w:numId w:val="17"/>
      </w:numPr>
    </w:pPr>
  </w:style>
  <w:style w:type="paragraph" w:customStyle="1" w:styleId="RFCAppH3">
    <w:name w:val="RFC App H3"/>
    <w:basedOn w:val="RFCH1-nonum"/>
    <w:next w:val="a3"/>
    <w:rsid w:val="00A0090F"/>
    <w:pPr>
      <w:numPr>
        <w:ilvl w:val="3"/>
        <w:numId w:val="20"/>
      </w:numPr>
      <w:outlineLvl w:val="3"/>
    </w:pPr>
  </w:style>
  <w:style w:type="paragraph" w:customStyle="1" w:styleId="RFCAppH4">
    <w:name w:val="RFC App H4"/>
    <w:basedOn w:val="RFCH1-nonum"/>
    <w:next w:val="a3"/>
    <w:rsid w:val="00A0090F"/>
    <w:pPr>
      <w:numPr>
        <w:ilvl w:val="4"/>
        <w:numId w:val="20"/>
      </w:numPr>
      <w:outlineLvl w:val="4"/>
    </w:pPr>
  </w:style>
  <w:style w:type="paragraph" w:customStyle="1" w:styleId="RFCAppH5">
    <w:name w:val="RFC App H5"/>
    <w:basedOn w:val="RFCH1-nonum"/>
    <w:next w:val="a3"/>
    <w:rsid w:val="00A0090F"/>
    <w:pPr>
      <w:numPr>
        <w:ilvl w:val="5"/>
        <w:numId w:val="20"/>
      </w:numPr>
      <w:outlineLvl w:val="5"/>
    </w:pPr>
  </w:style>
  <w:style w:type="paragraph" w:customStyle="1" w:styleId="RFCBoilerplate">
    <w:name w:val="RFC Boilerplate"/>
    <w:basedOn w:val="a3"/>
    <w:next w:val="a3"/>
    <w:semiHidden/>
    <w:rsid w:val="00A41241"/>
  </w:style>
  <w:style w:type="paragraph" w:styleId="affa">
    <w:name w:val="Balloon Text"/>
    <w:basedOn w:val="a3"/>
    <w:link w:val="Char"/>
    <w:rsid w:val="00683FBF"/>
    <w:pPr>
      <w:spacing w:after="0" w:line="240" w:lineRule="auto"/>
    </w:pPr>
    <w:rPr>
      <w:rFonts w:ascii="Tahoma" w:hAnsi="Tahoma" w:cs="Times New Roman"/>
      <w:sz w:val="16"/>
      <w:szCs w:val="16"/>
    </w:rPr>
  </w:style>
  <w:style w:type="character" w:customStyle="1" w:styleId="Char">
    <w:name w:val="批注框文本 Char"/>
    <w:link w:val="affa"/>
    <w:rsid w:val="00683FBF"/>
    <w:rPr>
      <w:rFonts w:ascii="Tahoma" w:eastAsia="Batang" w:hAnsi="Tahoma" w:cs="Tahoma"/>
      <w:sz w:val="16"/>
      <w:szCs w:val="16"/>
    </w:rPr>
  </w:style>
  <w:style w:type="character" w:styleId="affb">
    <w:name w:val="annotation reference"/>
    <w:rsid w:val="00FE37BA"/>
    <w:rPr>
      <w:sz w:val="16"/>
      <w:szCs w:val="16"/>
    </w:rPr>
  </w:style>
  <w:style w:type="paragraph" w:styleId="affc">
    <w:name w:val="annotation text"/>
    <w:basedOn w:val="a3"/>
    <w:link w:val="Char0"/>
    <w:rsid w:val="00FE37BA"/>
    <w:rPr>
      <w:rFonts w:cs="Times New Roman"/>
      <w:sz w:val="20"/>
      <w:szCs w:val="20"/>
    </w:rPr>
  </w:style>
  <w:style w:type="character" w:customStyle="1" w:styleId="Char0">
    <w:name w:val="批注文字 Char"/>
    <w:link w:val="affc"/>
    <w:rsid w:val="00FE37BA"/>
    <w:rPr>
      <w:rFonts w:ascii="Courier New" w:eastAsia="Batang" w:hAnsi="Courier New" w:cs="Courier New"/>
      <w:lang w:eastAsia="en-US"/>
    </w:rPr>
  </w:style>
  <w:style w:type="paragraph" w:styleId="affd">
    <w:name w:val="annotation subject"/>
    <w:basedOn w:val="affc"/>
    <w:next w:val="affc"/>
    <w:link w:val="Char1"/>
    <w:rsid w:val="00FE37BA"/>
    <w:rPr>
      <w:b/>
      <w:bCs/>
    </w:rPr>
  </w:style>
  <w:style w:type="character" w:customStyle="1" w:styleId="Char1">
    <w:name w:val="批注主题 Char"/>
    <w:link w:val="affd"/>
    <w:rsid w:val="00FE37BA"/>
    <w:rPr>
      <w:rFonts w:ascii="Courier New" w:eastAsia="Batang" w:hAnsi="Courier New" w:cs="Courier New"/>
      <w:b/>
      <w:bCs/>
      <w:lang w:eastAsia="en-US"/>
    </w:rPr>
  </w:style>
  <w:style w:type="paragraph" w:styleId="affe">
    <w:name w:val="Plain Text"/>
    <w:basedOn w:val="a3"/>
    <w:link w:val="Char2"/>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宋体" w:hAnsi="Arial" w:cs="Times New Roman"/>
      <w:sz w:val="22"/>
      <w:szCs w:val="22"/>
      <w:lang w:eastAsia="zh-CN"/>
    </w:rPr>
  </w:style>
  <w:style w:type="character" w:customStyle="1" w:styleId="Char2">
    <w:name w:val="纯文本 Char"/>
    <w:link w:val="affe"/>
    <w:uiPriority w:val="99"/>
    <w:rsid w:val="00FE37BA"/>
    <w:rPr>
      <w:rFonts w:ascii="Arial" w:eastAsia="宋体" w:hAnsi="Arial" w:cs="Arial"/>
      <w:sz w:val="22"/>
      <w:szCs w:val="22"/>
      <w:lang w:eastAsia="zh-CN"/>
    </w:rPr>
  </w:style>
  <w:style w:type="character" w:customStyle="1" w:styleId="2Char">
    <w:name w:val="标题 2 Char"/>
    <w:link w:val="21"/>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1Char">
    <w:name w:val="标题 1 Char"/>
    <w:link w:val="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a3"/>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宋体" w:hAnsi="Arial" w:cs="Arial"/>
      <w:sz w:val="22"/>
      <w:szCs w:val="22"/>
    </w:rPr>
  </w:style>
  <w:style w:type="paragraph" w:styleId="afff">
    <w:name w:val="Revision"/>
    <w:hidden/>
    <w:uiPriority w:val="99"/>
    <w:semiHidden/>
    <w:rsid w:val="00FE37BA"/>
    <w:rPr>
      <w:rFonts w:ascii="Courier New" w:eastAsia="Batang" w:hAnsi="Courier New" w:cs="Courier New"/>
      <w:sz w:val="24"/>
      <w:szCs w:val="24"/>
    </w:rPr>
  </w:style>
  <w:style w:type="character" w:customStyle="1" w:styleId="HTMLChar">
    <w:name w:val="HTML 预设格式 Char"/>
    <w:basedOn w:val="a4"/>
    <w:link w:val="HTML5"/>
    <w:uiPriority w:val="99"/>
    <w:rsid w:val="00515AAC"/>
    <w:rPr>
      <w:rFonts w:ascii="Courier New" w:eastAsia="Batang" w:hAnsi="Courier New" w:cs="Courier New"/>
    </w:rPr>
  </w:style>
  <w:style w:type="character" w:customStyle="1" w:styleId="insert1">
    <w:name w:val="insert1"/>
    <w:basedOn w:val="a4"/>
    <w:rsid w:val="00683455"/>
    <w:rPr>
      <w:shd w:val="clear" w:color="auto" w:fill="88FFFF"/>
    </w:rPr>
  </w:style>
  <w:style w:type="paragraph" w:styleId="afff0">
    <w:name w:val="List Paragraph"/>
    <w:basedOn w:val="a3"/>
    <w:uiPriority w:val="34"/>
    <w:qFormat/>
    <w:rsid w:val="00E05D4D"/>
    <w:pPr>
      <w:ind w:left="720"/>
      <w:contextualSpacing/>
    </w:pPr>
  </w:style>
  <w:style w:type="paragraph" w:styleId="afff1">
    <w:name w:val="Document Map"/>
    <w:basedOn w:val="a3"/>
    <w:link w:val="Char3"/>
    <w:rsid w:val="00A20C48"/>
    <w:pPr>
      <w:spacing w:after="0" w:line="240" w:lineRule="auto"/>
    </w:pPr>
    <w:rPr>
      <w:rFonts w:ascii="Tahoma" w:hAnsi="Tahoma" w:cs="Tahoma"/>
      <w:sz w:val="16"/>
      <w:szCs w:val="16"/>
    </w:rPr>
  </w:style>
  <w:style w:type="character" w:customStyle="1" w:styleId="Char3">
    <w:name w:val="文档结构图 Char"/>
    <w:basedOn w:val="a4"/>
    <w:link w:val="afff1"/>
    <w:rsid w:val="00A20C48"/>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6739470">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02132">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97919409">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32716278">
      <w:bodyDiv w:val="1"/>
      <w:marLeft w:val="0"/>
      <w:marRight w:val="0"/>
      <w:marTop w:val="0"/>
      <w:marBottom w:val="0"/>
      <w:divBdr>
        <w:top w:val="none" w:sz="0" w:space="0" w:color="auto"/>
        <w:left w:val="none" w:sz="0" w:space="0" w:color="auto"/>
        <w:bottom w:val="none" w:sz="0" w:space="0" w:color="auto"/>
        <w:right w:val="none" w:sz="0" w:space="0" w:color="auto"/>
      </w:divBdr>
    </w:div>
    <w:div w:id="139615658">
      <w:bodyDiv w:val="1"/>
      <w:marLeft w:val="0"/>
      <w:marRight w:val="0"/>
      <w:marTop w:val="0"/>
      <w:marBottom w:val="0"/>
      <w:divBdr>
        <w:top w:val="none" w:sz="0" w:space="0" w:color="auto"/>
        <w:left w:val="none" w:sz="0" w:space="0" w:color="auto"/>
        <w:bottom w:val="none" w:sz="0" w:space="0" w:color="auto"/>
        <w:right w:val="none" w:sz="0" w:space="0" w:color="auto"/>
      </w:divBdr>
    </w:div>
    <w:div w:id="143937599">
      <w:bodyDiv w:val="1"/>
      <w:marLeft w:val="0"/>
      <w:marRight w:val="0"/>
      <w:marTop w:val="0"/>
      <w:marBottom w:val="0"/>
      <w:divBdr>
        <w:top w:val="none" w:sz="0" w:space="0" w:color="auto"/>
        <w:left w:val="none" w:sz="0" w:space="0" w:color="auto"/>
        <w:bottom w:val="none" w:sz="0" w:space="0" w:color="auto"/>
        <w:right w:val="none" w:sz="0" w:space="0" w:color="auto"/>
      </w:divBdr>
      <w:divsChild>
        <w:div w:id="587538351">
          <w:marLeft w:val="0"/>
          <w:marRight w:val="0"/>
          <w:marTop w:val="0"/>
          <w:marBottom w:val="0"/>
          <w:divBdr>
            <w:top w:val="none" w:sz="0" w:space="0" w:color="auto"/>
            <w:left w:val="none" w:sz="0" w:space="0" w:color="auto"/>
            <w:bottom w:val="none" w:sz="0" w:space="0" w:color="auto"/>
            <w:right w:val="none" w:sz="0" w:space="0" w:color="auto"/>
          </w:divBdr>
          <w:divsChild>
            <w:div w:id="842083302">
              <w:marLeft w:val="0"/>
              <w:marRight w:val="0"/>
              <w:marTop w:val="0"/>
              <w:marBottom w:val="0"/>
              <w:divBdr>
                <w:top w:val="none" w:sz="0" w:space="0" w:color="auto"/>
                <w:left w:val="none" w:sz="0" w:space="0" w:color="auto"/>
                <w:bottom w:val="none" w:sz="0" w:space="0" w:color="auto"/>
                <w:right w:val="none" w:sz="0" w:space="0" w:color="auto"/>
              </w:divBdr>
              <w:divsChild>
                <w:div w:id="653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700">
      <w:bodyDiv w:val="1"/>
      <w:marLeft w:val="0"/>
      <w:marRight w:val="0"/>
      <w:marTop w:val="0"/>
      <w:marBottom w:val="0"/>
      <w:divBdr>
        <w:top w:val="none" w:sz="0" w:space="0" w:color="auto"/>
        <w:left w:val="none" w:sz="0" w:space="0" w:color="auto"/>
        <w:bottom w:val="none" w:sz="0" w:space="0" w:color="auto"/>
        <w:right w:val="none" w:sz="0" w:space="0" w:color="auto"/>
      </w:divBdr>
    </w:div>
    <w:div w:id="196086323">
      <w:bodyDiv w:val="1"/>
      <w:marLeft w:val="0"/>
      <w:marRight w:val="0"/>
      <w:marTop w:val="0"/>
      <w:marBottom w:val="0"/>
      <w:divBdr>
        <w:top w:val="none" w:sz="0" w:space="0" w:color="auto"/>
        <w:left w:val="none" w:sz="0" w:space="0" w:color="auto"/>
        <w:bottom w:val="none" w:sz="0" w:space="0" w:color="auto"/>
        <w:right w:val="none" w:sz="0" w:space="0" w:color="auto"/>
      </w:divBdr>
    </w:div>
    <w:div w:id="200367213">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8005203">
      <w:bodyDiv w:val="1"/>
      <w:marLeft w:val="0"/>
      <w:marRight w:val="0"/>
      <w:marTop w:val="0"/>
      <w:marBottom w:val="0"/>
      <w:divBdr>
        <w:top w:val="none" w:sz="0" w:space="0" w:color="auto"/>
        <w:left w:val="none" w:sz="0" w:space="0" w:color="auto"/>
        <w:bottom w:val="none" w:sz="0" w:space="0" w:color="auto"/>
        <w:right w:val="none" w:sz="0" w:space="0" w:color="auto"/>
      </w:divBdr>
      <w:divsChild>
        <w:div w:id="880940601">
          <w:marLeft w:val="0"/>
          <w:marRight w:val="0"/>
          <w:marTop w:val="0"/>
          <w:marBottom w:val="0"/>
          <w:divBdr>
            <w:top w:val="none" w:sz="0" w:space="0" w:color="auto"/>
            <w:left w:val="none" w:sz="0" w:space="0" w:color="auto"/>
            <w:bottom w:val="none" w:sz="0" w:space="0" w:color="auto"/>
            <w:right w:val="none" w:sz="0" w:space="0" w:color="auto"/>
          </w:divBdr>
          <w:divsChild>
            <w:div w:id="1376806543">
              <w:marLeft w:val="0"/>
              <w:marRight w:val="0"/>
              <w:marTop w:val="0"/>
              <w:marBottom w:val="0"/>
              <w:divBdr>
                <w:top w:val="none" w:sz="0" w:space="0" w:color="auto"/>
                <w:left w:val="none" w:sz="0" w:space="0" w:color="auto"/>
                <w:bottom w:val="none" w:sz="0" w:space="0" w:color="auto"/>
                <w:right w:val="none" w:sz="0" w:space="0" w:color="auto"/>
              </w:divBdr>
              <w:divsChild>
                <w:div w:id="1564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3042">
      <w:bodyDiv w:val="1"/>
      <w:marLeft w:val="0"/>
      <w:marRight w:val="0"/>
      <w:marTop w:val="0"/>
      <w:marBottom w:val="0"/>
      <w:divBdr>
        <w:top w:val="none" w:sz="0" w:space="0" w:color="auto"/>
        <w:left w:val="none" w:sz="0" w:space="0" w:color="auto"/>
        <w:bottom w:val="none" w:sz="0" w:space="0" w:color="auto"/>
        <w:right w:val="none" w:sz="0" w:space="0" w:color="auto"/>
      </w:divBdr>
    </w:div>
    <w:div w:id="350684834">
      <w:bodyDiv w:val="1"/>
      <w:marLeft w:val="0"/>
      <w:marRight w:val="0"/>
      <w:marTop w:val="0"/>
      <w:marBottom w:val="0"/>
      <w:divBdr>
        <w:top w:val="none" w:sz="0" w:space="0" w:color="auto"/>
        <w:left w:val="none" w:sz="0" w:space="0" w:color="auto"/>
        <w:bottom w:val="none" w:sz="0" w:space="0" w:color="auto"/>
        <w:right w:val="none" w:sz="0" w:space="0" w:color="auto"/>
      </w:divBdr>
    </w:div>
    <w:div w:id="356586747">
      <w:bodyDiv w:val="1"/>
      <w:marLeft w:val="0"/>
      <w:marRight w:val="0"/>
      <w:marTop w:val="0"/>
      <w:marBottom w:val="0"/>
      <w:divBdr>
        <w:top w:val="none" w:sz="0" w:space="0" w:color="auto"/>
        <w:left w:val="none" w:sz="0" w:space="0" w:color="auto"/>
        <w:bottom w:val="none" w:sz="0" w:space="0" w:color="auto"/>
        <w:right w:val="none" w:sz="0" w:space="0" w:color="auto"/>
      </w:divBdr>
    </w:div>
    <w:div w:id="368068509">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03645776">
      <w:bodyDiv w:val="1"/>
      <w:marLeft w:val="0"/>
      <w:marRight w:val="0"/>
      <w:marTop w:val="0"/>
      <w:marBottom w:val="0"/>
      <w:divBdr>
        <w:top w:val="none" w:sz="0" w:space="0" w:color="auto"/>
        <w:left w:val="none" w:sz="0" w:space="0" w:color="auto"/>
        <w:bottom w:val="none" w:sz="0" w:space="0" w:color="auto"/>
        <w:right w:val="none" w:sz="0" w:space="0" w:color="auto"/>
      </w:divBdr>
    </w:div>
    <w:div w:id="423839042">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76728995">
      <w:bodyDiv w:val="1"/>
      <w:marLeft w:val="0"/>
      <w:marRight w:val="0"/>
      <w:marTop w:val="0"/>
      <w:marBottom w:val="0"/>
      <w:divBdr>
        <w:top w:val="none" w:sz="0" w:space="0" w:color="auto"/>
        <w:left w:val="none" w:sz="0" w:space="0" w:color="auto"/>
        <w:bottom w:val="none" w:sz="0" w:space="0" w:color="auto"/>
        <w:right w:val="none" w:sz="0" w:space="0" w:color="auto"/>
      </w:divBdr>
    </w:div>
    <w:div w:id="490297061">
      <w:bodyDiv w:val="1"/>
      <w:marLeft w:val="0"/>
      <w:marRight w:val="0"/>
      <w:marTop w:val="0"/>
      <w:marBottom w:val="0"/>
      <w:divBdr>
        <w:top w:val="none" w:sz="0" w:space="0" w:color="auto"/>
        <w:left w:val="none" w:sz="0" w:space="0" w:color="auto"/>
        <w:bottom w:val="none" w:sz="0" w:space="0" w:color="auto"/>
        <w:right w:val="none" w:sz="0" w:space="0" w:color="auto"/>
      </w:divBdr>
      <w:divsChild>
        <w:div w:id="173764239">
          <w:marLeft w:val="0"/>
          <w:marRight w:val="0"/>
          <w:marTop w:val="0"/>
          <w:marBottom w:val="0"/>
          <w:divBdr>
            <w:top w:val="none" w:sz="0" w:space="0" w:color="auto"/>
            <w:left w:val="none" w:sz="0" w:space="0" w:color="auto"/>
            <w:bottom w:val="none" w:sz="0" w:space="0" w:color="auto"/>
            <w:right w:val="none" w:sz="0" w:space="0" w:color="auto"/>
          </w:divBdr>
          <w:divsChild>
            <w:div w:id="1360473682">
              <w:marLeft w:val="0"/>
              <w:marRight w:val="0"/>
              <w:marTop w:val="0"/>
              <w:marBottom w:val="0"/>
              <w:divBdr>
                <w:top w:val="none" w:sz="0" w:space="0" w:color="auto"/>
                <w:left w:val="none" w:sz="0" w:space="0" w:color="auto"/>
                <w:bottom w:val="none" w:sz="0" w:space="0" w:color="auto"/>
                <w:right w:val="none" w:sz="0" w:space="0" w:color="auto"/>
              </w:divBdr>
              <w:divsChild>
                <w:div w:id="132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150">
      <w:bodyDiv w:val="1"/>
      <w:marLeft w:val="0"/>
      <w:marRight w:val="0"/>
      <w:marTop w:val="0"/>
      <w:marBottom w:val="0"/>
      <w:divBdr>
        <w:top w:val="none" w:sz="0" w:space="0" w:color="auto"/>
        <w:left w:val="none" w:sz="0" w:space="0" w:color="auto"/>
        <w:bottom w:val="none" w:sz="0" w:space="0" w:color="auto"/>
        <w:right w:val="none" w:sz="0" w:space="0" w:color="auto"/>
      </w:divBdr>
    </w:div>
    <w:div w:id="613171811">
      <w:bodyDiv w:val="1"/>
      <w:marLeft w:val="0"/>
      <w:marRight w:val="0"/>
      <w:marTop w:val="0"/>
      <w:marBottom w:val="0"/>
      <w:divBdr>
        <w:top w:val="none" w:sz="0" w:space="0" w:color="auto"/>
        <w:left w:val="none" w:sz="0" w:space="0" w:color="auto"/>
        <w:bottom w:val="none" w:sz="0" w:space="0" w:color="auto"/>
        <w:right w:val="none" w:sz="0" w:space="0" w:color="auto"/>
      </w:divBdr>
    </w:div>
    <w:div w:id="631399650">
      <w:bodyDiv w:val="1"/>
      <w:marLeft w:val="0"/>
      <w:marRight w:val="0"/>
      <w:marTop w:val="0"/>
      <w:marBottom w:val="0"/>
      <w:divBdr>
        <w:top w:val="none" w:sz="0" w:space="0" w:color="auto"/>
        <w:left w:val="none" w:sz="0" w:space="0" w:color="auto"/>
        <w:bottom w:val="none" w:sz="0" w:space="0" w:color="auto"/>
        <w:right w:val="none" w:sz="0" w:space="0" w:color="auto"/>
      </w:divBdr>
    </w:div>
    <w:div w:id="632907727">
      <w:bodyDiv w:val="1"/>
      <w:marLeft w:val="0"/>
      <w:marRight w:val="0"/>
      <w:marTop w:val="0"/>
      <w:marBottom w:val="0"/>
      <w:divBdr>
        <w:top w:val="none" w:sz="0" w:space="0" w:color="auto"/>
        <w:left w:val="none" w:sz="0" w:space="0" w:color="auto"/>
        <w:bottom w:val="none" w:sz="0" w:space="0" w:color="auto"/>
        <w:right w:val="none" w:sz="0" w:space="0" w:color="auto"/>
      </w:divBdr>
    </w:div>
    <w:div w:id="648628562">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5748">
      <w:bodyDiv w:val="1"/>
      <w:marLeft w:val="0"/>
      <w:marRight w:val="0"/>
      <w:marTop w:val="0"/>
      <w:marBottom w:val="0"/>
      <w:divBdr>
        <w:top w:val="none" w:sz="0" w:space="0" w:color="auto"/>
        <w:left w:val="none" w:sz="0" w:space="0" w:color="auto"/>
        <w:bottom w:val="none" w:sz="0" w:space="0" w:color="auto"/>
        <w:right w:val="none" w:sz="0" w:space="0" w:color="auto"/>
      </w:divBdr>
    </w:div>
    <w:div w:id="799884852">
      <w:bodyDiv w:val="1"/>
      <w:marLeft w:val="0"/>
      <w:marRight w:val="0"/>
      <w:marTop w:val="0"/>
      <w:marBottom w:val="0"/>
      <w:divBdr>
        <w:top w:val="none" w:sz="0" w:space="0" w:color="auto"/>
        <w:left w:val="none" w:sz="0" w:space="0" w:color="auto"/>
        <w:bottom w:val="none" w:sz="0" w:space="0" w:color="auto"/>
        <w:right w:val="none" w:sz="0" w:space="0" w:color="auto"/>
      </w:divBdr>
    </w:div>
    <w:div w:id="801309638">
      <w:bodyDiv w:val="1"/>
      <w:marLeft w:val="0"/>
      <w:marRight w:val="0"/>
      <w:marTop w:val="0"/>
      <w:marBottom w:val="0"/>
      <w:divBdr>
        <w:top w:val="none" w:sz="0" w:space="0" w:color="auto"/>
        <w:left w:val="none" w:sz="0" w:space="0" w:color="auto"/>
        <w:bottom w:val="none" w:sz="0" w:space="0" w:color="auto"/>
        <w:right w:val="none" w:sz="0" w:space="0" w:color="auto"/>
      </w:divBdr>
    </w:div>
    <w:div w:id="843204734">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41373801">
      <w:bodyDiv w:val="1"/>
      <w:marLeft w:val="0"/>
      <w:marRight w:val="0"/>
      <w:marTop w:val="0"/>
      <w:marBottom w:val="0"/>
      <w:divBdr>
        <w:top w:val="none" w:sz="0" w:space="0" w:color="auto"/>
        <w:left w:val="none" w:sz="0" w:space="0" w:color="auto"/>
        <w:bottom w:val="none" w:sz="0" w:space="0" w:color="auto"/>
        <w:right w:val="none" w:sz="0" w:space="0" w:color="auto"/>
      </w:divBdr>
    </w:div>
    <w:div w:id="995499070">
      <w:bodyDiv w:val="1"/>
      <w:marLeft w:val="0"/>
      <w:marRight w:val="0"/>
      <w:marTop w:val="0"/>
      <w:marBottom w:val="0"/>
      <w:divBdr>
        <w:top w:val="none" w:sz="0" w:space="0" w:color="auto"/>
        <w:left w:val="none" w:sz="0" w:space="0" w:color="auto"/>
        <w:bottom w:val="none" w:sz="0" w:space="0" w:color="auto"/>
        <w:right w:val="none" w:sz="0" w:space="0" w:color="auto"/>
      </w:divBdr>
    </w:div>
    <w:div w:id="996423439">
      <w:bodyDiv w:val="1"/>
      <w:marLeft w:val="0"/>
      <w:marRight w:val="0"/>
      <w:marTop w:val="0"/>
      <w:marBottom w:val="0"/>
      <w:divBdr>
        <w:top w:val="none" w:sz="0" w:space="0" w:color="auto"/>
        <w:left w:val="none" w:sz="0" w:space="0" w:color="auto"/>
        <w:bottom w:val="none" w:sz="0" w:space="0" w:color="auto"/>
        <w:right w:val="none" w:sz="0" w:space="0" w:color="auto"/>
      </w:divBdr>
    </w:div>
    <w:div w:id="1007440972">
      <w:bodyDiv w:val="1"/>
      <w:marLeft w:val="0"/>
      <w:marRight w:val="0"/>
      <w:marTop w:val="0"/>
      <w:marBottom w:val="0"/>
      <w:divBdr>
        <w:top w:val="none" w:sz="0" w:space="0" w:color="auto"/>
        <w:left w:val="none" w:sz="0" w:space="0" w:color="auto"/>
        <w:bottom w:val="none" w:sz="0" w:space="0" w:color="auto"/>
        <w:right w:val="none" w:sz="0" w:space="0" w:color="auto"/>
      </w:divBdr>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032264942">
      <w:bodyDiv w:val="1"/>
      <w:marLeft w:val="0"/>
      <w:marRight w:val="0"/>
      <w:marTop w:val="0"/>
      <w:marBottom w:val="0"/>
      <w:divBdr>
        <w:top w:val="none" w:sz="0" w:space="0" w:color="auto"/>
        <w:left w:val="none" w:sz="0" w:space="0" w:color="auto"/>
        <w:bottom w:val="none" w:sz="0" w:space="0" w:color="auto"/>
        <w:right w:val="none" w:sz="0" w:space="0" w:color="auto"/>
      </w:divBdr>
    </w:div>
    <w:div w:id="1050812031">
      <w:bodyDiv w:val="1"/>
      <w:marLeft w:val="0"/>
      <w:marRight w:val="0"/>
      <w:marTop w:val="0"/>
      <w:marBottom w:val="0"/>
      <w:divBdr>
        <w:top w:val="none" w:sz="0" w:space="0" w:color="auto"/>
        <w:left w:val="none" w:sz="0" w:space="0" w:color="auto"/>
        <w:bottom w:val="none" w:sz="0" w:space="0" w:color="auto"/>
        <w:right w:val="none" w:sz="0" w:space="0" w:color="auto"/>
      </w:divBdr>
    </w:div>
    <w:div w:id="1051461338">
      <w:bodyDiv w:val="1"/>
      <w:marLeft w:val="0"/>
      <w:marRight w:val="0"/>
      <w:marTop w:val="0"/>
      <w:marBottom w:val="0"/>
      <w:divBdr>
        <w:top w:val="none" w:sz="0" w:space="0" w:color="auto"/>
        <w:left w:val="none" w:sz="0" w:space="0" w:color="auto"/>
        <w:bottom w:val="none" w:sz="0" w:space="0" w:color="auto"/>
        <w:right w:val="none" w:sz="0" w:space="0" w:color="auto"/>
      </w:divBdr>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26043930">
      <w:bodyDiv w:val="1"/>
      <w:marLeft w:val="0"/>
      <w:marRight w:val="0"/>
      <w:marTop w:val="0"/>
      <w:marBottom w:val="0"/>
      <w:divBdr>
        <w:top w:val="none" w:sz="0" w:space="0" w:color="auto"/>
        <w:left w:val="none" w:sz="0" w:space="0" w:color="auto"/>
        <w:bottom w:val="none" w:sz="0" w:space="0" w:color="auto"/>
        <w:right w:val="none" w:sz="0" w:space="0" w:color="auto"/>
      </w:divBdr>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92109029">
      <w:bodyDiv w:val="1"/>
      <w:marLeft w:val="0"/>
      <w:marRight w:val="0"/>
      <w:marTop w:val="0"/>
      <w:marBottom w:val="0"/>
      <w:divBdr>
        <w:top w:val="none" w:sz="0" w:space="0" w:color="auto"/>
        <w:left w:val="none" w:sz="0" w:space="0" w:color="auto"/>
        <w:bottom w:val="none" w:sz="0" w:space="0" w:color="auto"/>
        <w:right w:val="none" w:sz="0" w:space="0" w:color="auto"/>
      </w:divBdr>
    </w:div>
    <w:div w:id="1206873161">
      <w:bodyDiv w:val="1"/>
      <w:marLeft w:val="0"/>
      <w:marRight w:val="0"/>
      <w:marTop w:val="0"/>
      <w:marBottom w:val="0"/>
      <w:divBdr>
        <w:top w:val="none" w:sz="0" w:space="0" w:color="auto"/>
        <w:left w:val="none" w:sz="0" w:space="0" w:color="auto"/>
        <w:bottom w:val="none" w:sz="0" w:space="0" w:color="auto"/>
        <w:right w:val="none" w:sz="0" w:space="0" w:color="auto"/>
      </w:divBdr>
    </w:div>
    <w:div w:id="1226991478">
      <w:bodyDiv w:val="1"/>
      <w:marLeft w:val="0"/>
      <w:marRight w:val="0"/>
      <w:marTop w:val="0"/>
      <w:marBottom w:val="0"/>
      <w:divBdr>
        <w:top w:val="none" w:sz="0" w:space="0" w:color="auto"/>
        <w:left w:val="none" w:sz="0" w:space="0" w:color="auto"/>
        <w:bottom w:val="none" w:sz="0" w:space="0" w:color="auto"/>
        <w:right w:val="none" w:sz="0" w:space="0" w:color="auto"/>
      </w:divBdr>
    </w:div>
    <w:div w:id="1254970737">
      <w:bodyDiv w:val="1"/>
      <w:marLeft w:val="0"/>
      <w:marRight w:val="0"/>
      <w:marTop w:val="0"/>
      <w:marBottom w:val="0"/>
      <w:divBdr>
        <w:top w:val="none" w:sz="0" w:space="0" w:color="auto"/>
        <w:left w:val="none" w:sz="0" w:space="0" w:color="auto"/>
        <w:bottom w:val="none" w:sz="0" w:space="0" w:color="auto"/>
        <w:right w:val="none" w:sz="0" w:space="0" w:color="auto"/>
      </w:divBdr>
    </w:div>
    <w:div w:id="1257785013">
      <w:bodyDiv w:val="1"/>
      <w:marLeft w:val="0"/>
      <w:marRight w:val="0"/>
      <w:marTop w:val="0"/>
      <w:marBottom w:val="0"/>
      <w:divBdr>
        <w:top w:val="none" w:sz="0" w:space="0" w:color="auto"/>
        <w:left w:val="none" w:sz="0" w:space="0" w:color="auto"/>
        <w:bottom w:val="none" w:sz="0" w:space="0" w:color="auto"/>
        <w:right w:val="none" w:sz="0" w:space="0" w:color="auto"/>
      </w:divBdr>
    </w:div>
    <w:div w:id="1261449569">
      <w:bodyDiv w:val="1"/>
      <w:marLeft w:val="0"/>
      <w:marRight w:val="0"/>
      <w:marTop w:val="0"/>
      <w:marBottom w:val="0"/>
      <w:divBdr>
        <w:top w:val="none" w:sz="0" w:space="0" w:color="auto"/>
        <w:left w:val="none" w:sz="0" w:space="0" w:color="auto"/>
        <w:bottom w:val="none" w:sz="0" w:space="0" w:color="auto"/>
        <w:right w:val="none" w:sz="0" w:space="0" w:color="auto"/>
      </w:divBdr>
    </w:div>
    <w:div w:id="1311590518">
      <w:bodyDiv w:val="1"/>
      <w:marLeft w:val="0"/>
      <w:marRight w:val="0"/>
      <w:marTop w:val="0"/>
      <w:marBottom w:val="0"/>
      <w:divBdr>
        <w:top w:val="none" w:sz="0" w:space="0" w:color="auto"/>
        <w:left w:val="none" w:sz="0" w:space="0" w:color="auto"/>
        <w:bottom w:val="none" w:sz="0" w:space="0" w:color="auto"/>
        <w:right w:val="none" w:sz="0" w:space="0" w:color="auto"/>
      </w:divBdr>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393383067">
      <w:bodyDiv w:val="1"/>
      <w:marLeft w:val="0"/>
      <w:marRight w:val="0"/>
      <w:marTop w:val="0"/>
      <w:marBottom w:val="0"/>
      <w:divBdr>
        <w:top w:val="none" w:sz="0" w:space="0" w:color="auto"/>
        <w:left w:val="none" w:sz="0" w:space="0" w:color="auto"/>
        <w:bottom w:val="none" w:sz="0" w:space="0" w:color="auto"/>
        <w:right w:val="none" w:sz="0" w:space="0" w:color="auto"/>
      </w:divBdr>
    </w:div>
    <w:div w:id="1400901808">
      <w:bodyDiv w:val="1"/>
      <w:marLeft w:val="0"/>
      <w:marRight w:val="0"/>
      <w:marTop w:val="0"/>
      <w:marBottom w:val="0"/>
      <w:divBdr>
        <w:top w:val="none" w:sz="0" w:space="0" w:color="auto"/>
        <w:left w:val="none" w:sz="0" w:space="0" w:color="auto"/>
        <w:bottom w:val="none" w:sz="0" w:space="0" w:color="auto"/>
        <w:right w:val="none" w:sz="0" w:space="0" w:color="auto"/>
      </w:divBdr>
    </w:div>
    <w:div w:id="1466699284">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56820817">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50405668">
      <w:bodyDiv w:val="1"/>
      <w:marLeft w:val="0"/>
      <w:marRight w:val="0"/>
      <w:marTop w:val="0"/>
      <w:marBottom w:val="0"/>
      <w:divBdr>
        <w:top w:val="none" w:sz="0" w:space="0" w:color="auto"/>
        <w:left w:val="none" w:sz="0" w:space="0" w:color="auto"/>
        <w:bottom w:val="none" w:sz="0" w:space="0" w:color="auto"/>
        <w:right w:val="none" w:sz="0" w:space="0" w:color="auto"/>
      </w:divBdr>
    </w:div>
    <w:div w:id="1654331108">
      <w:bodyDiv w:val="1"/>
      <w:marLeft w:val="0"/>
      <w:marRight w:val="0"/>
      <w:marTop w:val="0"/>
      <w:marBottom w:val="0"/>
      <w:divBdr>
        <w:top w:val="none" w:sz="0" w:space="0" w:color="auto"/>
        <w:left w:val="none" w:sz="0" w:space="0" w:color="auto"/>
        <w:bottom w:val="none" w:sz="0" w:space="0" w:color="auto"/>
        <w:right w:val="none" w:sz="0" w:space="0" w:color="auto"/>
      </w:divBdr>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4544">
      <w:bodyDiv w:val="1"/>
      <w:marLeft w:val="0"/>
      <w:marRight w:val="0"/>
      <w:marTop w:val="0"/>
      <w:marBottom w:val="0"/>
      <w:divBdr>
        <w:top w:val="none" w:sz="0" w:space="0" w:color="auto"/>
        <w:left w:val="none" w:sz="0" w:space="0" w:color="auto"/>
        <w:bottom w:val="none" w:sz="0" w:space="0" w:color="auto"/>
        <w:right w:val="none" w:sz="0" w:space="0" w:color="auto"/>
      </w:divBdr>
    </w:div>
    <w:div w:id="1709722646">
      <w:bodyDiv w:val="1"/>
      <w:marLeft w:val="0"/>
      <w:marRight w:val="0"/>
      <w:marTop w:val="0"/>
      <w:marBottom w:val="0"/>
      <w:divBdr>
        <w:top w:val="none" w:sz="0" w:space="0" w:color="auto"/>
        <w:left w:val="none" w:sz="0" w:space="0" w:color="auto"/>
        <w:bottom w:val="none" w:sz="0" w:space="0" w:color="auto"/>
        <w:right w:val="none" w:sz="0" w:space="0" w:color="auto"/>
      </w:divBdr>
    </w:div>
    <w:div w:id="1714386288">
      <w:bodyDiv w:val="1"/>
      <w:marLeft w:val="0"/>
      <w:marRight w:val="0"/>
      <w:marTop w:val="0"/>
      <w:marBottom w:val="0"/>
      <w:divBdr>
        <w:top w:val="none" w:sz="0" w:space="0" w:color="auto"/>
        <w:left w:val="none" w:sz="0" w:space="0" w:color="auto"/>
        <w:bottom w:val="none" w:sz="0" w:space="0" w:color="auto"/>
        <w:right w:val="none" w:sz="0" w:space="0" w:color="auto"/>
      </w:divBdr>
    </w:div>
    <w:div w:id="1722247432">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4087214">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57021090">
      <w:bodyDiv w:val="1"/>
      <w:marLeft w:val="0"/>
      <w:marRight w:val="0"/>
      <w:marTop w:val="0"/>
      <w:marBottom w:val="0"/>
      <w:divBdr>
        <w:top w:val="none" w:sz="0" w:space="0" w:color="auto"/>
        <w:left w:val="none" w:sz="0" w:space="0" w:color="auto"/>
        <w:bottom w:val="none" w:sz="0" w:space="0" w:color="auto"/>
        <w:right w:val="none" w:sz="0" w:space="0" w:color="auto"/>
      </w:divBdr>
    </w:div>
    <w:div w:id="1769302614">
      <w:bodyDiv w:val="1"/>
      <w:marLeft w:val="0"/>
      <w:marRight w:val="0"/>
      <w:marTop w:val="0"/>
      <w:marBottom w:val="0"/>
      <w:divBdr>
        <w:top w:val="none" w:sz="0" w:space="0" w:color="auto"/>
        <w:left w:val="none" w:sz="0" w:space="0" w:color="auto"/>
        <w:bottom w:val="none" w:sz="0" w:space="0" w:color="auto"/>
        <w:right w:val="none" w:sz="0" w:space="0" w:color="auto"/>
      </w:divBdr>
    </w:div>
    <w:div w:id="1774204118">
      <w:bodyDiv w:val="1"/>
      <w:marLeft w:val="0"/>
      <w:marRight w:val="0"/>
      <w:marTop w:val="0"/>
      <w:marBottom w:val="0"/>
      <w:divBdr>
        <w:top w:val="none" w:sz="0" w:space="0" w:color="auto"/>
        <w:left w:val="none" w:sz="0" w:space="0" w:color="auto"/>
        <w:bottom w:val="none" w:sz="0" w:space="0" w:color="auto"/>
        <w:right w:val="none" w:sz="0" w:space="0" w:color="auto"/>
      </w:divBdr>
    </w:div>
    <w:div w:id="1802307356">
      <w:bodyDiv w:val="1"/>
      <w:marLeft w:val="0"/>
      <w:marRight w:val="0"/>
      <w:marTop w:val="0"/>
      <w:marBottom w:val="0"/>
      <w:divBdr>
        <w:top w:val="none" w:sz="0" w:space="0" w:color="auto"/>
        <w:left w:val="none" w:sz="0" w:space="0" w:color="auto"/>
        <w:bottom w:val="none" w:sz="0" w:space="0" w:color="auto"/>
        <w:right w:val="none" w:sz="0" w:space="0" w:color="auto"/>
      </w:divBdr>
    </w:div>
    <w:div w:id="1822697752">
      <w:bodyDiv w:val="1"/>
      <w:marLeft w:val="0"/>
      <w:marRight w:val="0"/>
      <w:marTop w:val="0"/>
      <w:marBottom w:val="0"/>
      <w:divBdr>
        <w:top w:val="none" w:sz="0" w:space="0" w:color="auto"/>
        <w:left w:val="none" w:sz="0" w:space="0" w:color="auto"/>
        <w:bottom w:val="none" w:sz="0" w:space="0" w:color="auto"/>
        <w:right w:val="none" w:sz="0" w:space="0" w:color="auto"/>
      </w:divBdr>
    </w:div>
    <w:div w:id="1831367364">
      <w:bodyDiv w:val="1"/>
      <w:marLeft w:val="0"/>
      <w:marRight w:val="0"/>
      <w:marTop w:val="0"/>
      <w:marBottom w:val="0"/>
      <w:divBdr>
        <w:top w:val="none" w:sz="0" w:space="0" w:color="auto"/>
        <w:left w:val="none" w:sz="0" w:space="0" w:color="auto"/>
        <w:bottom w:val="none" w:sz="0" w:space="0" w:color="auto"/>
        <w:right w:val="none" w:sz="0" w:space="0" w:color="auto"/>
      </w:divBdr>
    </w:div>
    <w:div w:id="1831939479">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67283748">
      <w:bodyDiv w:val="1"/>
      <w:marLeft w:val="0"/>
      <w:marRight w:val="0"/>
      <w:marTop w:val="0"/>
      <w:marBottom w:val="0"/>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30650491">
      <w:bodyDiv w:val="1"/>
      <w:marLeft w:val="0"/>
      <w:marRight w:val="0"/>
      <w:marTop w:val="0"/>
      <w:marBottom w:val="0"/>
      <w:divBdr>
        <w:top w:val="none" w:sz="0" w:space="0" w:color="auto"/>
        <w:left w:val="none" w:sz="0" w:space="0" w:color="auto"/>
        <w:bottom w:val="none" w:sz="0" w:space="0" w:color="auto"/>
        <w:right w:val="none" w:sz="0" w:space="0" w:color="auto"/>
      </w:divBdr>
    </w:div>
    <w:div w:id="2021547619">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095272438">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 w:id="2113167274">
      <w:bodyDiv w:val="1"/>
      <w:marLeft w:val="0"/>
      <w:marRight w:val="0"/>
      <w:marTop w:val="0"/>
      <w:marBottom w:val="0"/>
      <w:divBdr>
        <w:top w:val="none" w:sz="0" w:space="0" w:color="auto"/>
        <w:left w:val="none" w:sz="0" w:space="0" w:color="auto"/>
        <w:bottom w:val="none" w:sz="0" w:space="0" w:color="auto"/>
        <w:right w:val="none" w:sz="0" w:space="0" w:color="auto"/>
      </w:divBdr>
    </w:div>
    <w:div w:id="21287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aguo@futurewei.com" TargetMode="External"/><Relationship Id="rId18" Type="http://schemas.openxmlformats.org/officeDocument/2006/relationships/hyperlink" Target="mailto:Italo.Busi@huawei.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hruv.ietf@gmail.com" TargetMode="External"/><Relationship Id="rId17" Type="http://schemas.openxmlformats.org/officeDocument/2006/relationships/hyperlink" Target="mailto:ricard.vilalta@cttc.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byyun@etri.re.k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etf-layer0-types@2019-05-15.yan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victor.lopezalvarez@telefonica.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F0F3F-35B1-46AF-B9A6-0374CB7C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5418</Words>
  <Characters>30888</Characters>
  <Application>Microsoft Office Word</Application>
  <DocSecurity>0</DocSecurity>
  <Lines>257</Lines>
  <Paragraphs>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36234</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Zhenghaomian</cp:lastModifiedBy>
  <cp:revision>6</cp:revision>
  <cp:lastPrinted>2019-05-09T17:48:00Z</cp:lastPrinted>
  <dcterms:created xsi:type="dcterms:W3CDTF">2019-08-07T07:59:00Z</dcterms:created>
  <dcterms:modified xsi:type="dcterms:W3CDTF">2019-08-08T02:59:00Z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1559013877</vt:lpwstr>
  </property>
  <property fmtid="{D5CDD505-2E9C-101B-9397-08002B2CF9AE}" pid="11" name="_2015_ms_pID_725343">
    <vt:lpwstr>(2)j1Hwe2B18KnVrxtAnSPbRMEXgNqkoj0yUiZqOU56fAZIitTvDQWtXFrYsS8ahKWfxvukxo4S
Gc5wOdPvt+BPO0B7HxZ2CdEH7rUYOUWsckLPFSIs/yJgkFHSUOjR67cqgKYwg221SrLuAI/P
t1F1JI4/CMjB0t5GJ9Z0eEgOCd7+FsSC5nn8lV+s3acjbX6y31+bJ/jv4E4aRsYngpSoCaRO
rGnEXOZpY52kaMXxxH</vt:lpwstr>
  </property>
  <property fmtid="{D5CDD505-2E9C-101B-9397-08002B2CF9AE}" pid="12" name="_2015_ms_pID_7253431">
    <vt:lpwstr>jnoz7cLgAmUMTdrKOzEQw5kp1DRQA/nm+W1SUu59CjAOSUiXSiYhRl
Ticwfl3CfF1X25PsMq/NyNann7Mt//9rOjhuEVzKV+0uKIitl0Lg6DM/8z9MKHZOUaL8tSpv
P2IMOQ6Th4hFwgDRhpI+diav5Q8HJdykfewNHBvI6gfr6sJxicz1uOFXSXsGcZxcUv4h1HX+
ggVK/gW+p1GcfKOp</vt:lpwstr>
  </property>
</Properties>
</file>